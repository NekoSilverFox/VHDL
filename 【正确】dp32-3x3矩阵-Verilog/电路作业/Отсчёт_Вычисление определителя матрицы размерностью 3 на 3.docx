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9E261" w14:textId="77777777" w:rsidR="00E50976" w:rsidRPr="00094AEA" w:rsidRDefault="00D0605D" w:rsidP="00A67E19">
      <w:pPr>
        <w:pStyle w:val="3"/>
        <w:spacing w:before="80"/>
        <w:ind w:left="1134" w:right="1134"/>
        <w:jc w:val="center"/>
        <w:rPr>
          <w:lang w:val="ru-RU"/>
          <w:rPrChange w:id="1" w:author="Ли Ицзя" w:date="2020-04-21T09:25:00Z">
            <w:rPr>
              <w:rFonts w:asciiTheme="minorHAnsi" w:hAnsiTheme="minorHAnsi" w:cstheme="minorHAnsi"/>
              <w:lang w:val="ru-RU"/>
            </w:rPr>
          </w:rPrChange>
        </w:rPr>
      </w:pPr>
      <w:r w:rsidRPr="00094AEA">
        <w:rPr>
          <w:lang w:val="ru-RU"/>
          <w:rPrChange w:id="2" w:author="Ли Ицзя" w:date="2020-04-21T09:25:00Z">
            <w:rPr>
              <w:rFonts w:asciiTheme="minorHAnsi" w:hAnsiTheme="minorHAnsi" w:cstheme="minorHAnsi"/>
              <w:lang w:val="ru-RU"/>
            </w:rPr>
          </w:rPrChange>
        </w:rPr>
        <w:t>Санкт-Петербургский государственный политехнический университет Институт компьютерных наук и технологий</w:t>
      </w:r>
    </w:p>
    <w:p w14:paraId="315E7151" w14:textId="024C505E" w:rsidR="00E50976" w:rsidRPr="00777D6E" w:rsidRDefault="00777D6E" w:rsidP="00A67E19">
      <w:pPr>
        <w:pStyle w:val="3"/>
        <w:ind w:left="1134" w:right="1134"/>
        <w:jc w:val="center"/>
        <w:rPr>
          <w:rFonts w:asciiTheme="minorHAnsi" w:hAnsiTheme="minorHAnsi" w:cstheme="minorHAnsi"/>
          <w:b/>
          <w:lang w:val="ru-RU"/>
        </w:rPr>
      </w:pPr>
      <w:del w:id="3" w:author="Ли Ицзя" w:date="2020-04-21T09:18:00Z">
        <w:r w:rsidRPr="00777D6E" w:rsidDel="003F38F4">
          <w:rPr>
            <w:rFonts w:asciiTheme="minorHAnsi" w:hAnsiTheme="minorHAnsi" w:cstheme="minorHAnsi"/>
            <w:b/>
            <w:lang w:val="ru-RU"/>
          </w:rPr>
          <w:delText>“</w:delText>
        </w:r>
        <w:r w:rsidR="00D0605D" w:rsidRPr="00777D6E" w:rsidDel="003F38F4">
          <w:rPr>
            <w:rFonts w:asciiTheme="minorHAnsi" w:hAnsiTheme="minorHAnsi" w:cstheme="minorHAnsi"/>
            <w:b/>
            <w:lang w:val="ru-RU"/>
          </w:rPr>
          <w:delText>Высшая школа программной инженерии</w:delText>
        </w:r>
        <w:r w:rsidRPr="00777D6E" w:rsidDel="003F38F4">
          <w:rPr>
            <w:rFonts w:asciiTheme="minorHAnsi" w:hAnsiTheme="minorHAnsi" w:cstheme="minorHAnsi"/>
            <w:b/>
            <w:lang w:val="ru-RU"/>
          </w:rPr>
          <w:delText>”</w:delText>
        </w:r>
      </w:del>
    </w:p>
    <w:p w14:paraId="0F2DEE3F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701994BD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206C1D29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6EA7632B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26944815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219E10FE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47FE9F10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0E290AE6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5793C41D" w14:textId="77777777" w:rsidR="00777D6E" w:rsidRPr="00094AEA" w:rsidRDefault="00777D6E" w:rsidP="00A67E19">
      <w:pPr>
        <w:spacing w:before="217"/>
        <w:ind w:left="1304" w:right="1134"/>
        <w:jc w:val="center"/>
        <w:rPr>
          <w:rFonts w:ascii="Times New Roman" w:hAnsi="Times New Roman" w:cs="Times New Roman"/>
          <w:b/>
          <w:sz w:val="28"/>
          <w:szCs w:val="28"/>
          <w:lang w:val="ru-RU"/>
          <w:rPrChange w:id="4" w:author="Ли Ицзя" w:date="2020-04-21T09:25:00Z">
            <w:rPr>
              <w:rFonts w:asciiTheme="minorHAnsi" w:hAnsiTheme="minorHAnsi" w:cstheme="minorHAnsi"/>
              <w:b/>
              <w:sz w:val="28"/>
              <w:szCs w:val="28"/>
              <w:lang w:val="ru-RU"/>
            </w:rPr>
          </w:rPrChange>
        </w:rPr>
      </w:pPr>
      <w:r w:rsidRPr="00094AEA">
        <w:rPr>
          <w:rFonts w:ascii="Times New Roman" w:hAnsi="Times New Roman" w:cs="Times New Roman"/>
          <w:b/>
          <w:sz w:val="28"/>
          <w:szCs w:val="28"/>
          <w:lang w:val="ru-RU"/>
          <w:rPrChange w:id="5" w:author="Ли Ицзя" w:date="2020-04-21T09:25:00Z">
            <w:rPr>
              <w:rFonts w:asciiTheme="minorHAnsi" w:hAnsiTheme="minorHAnsi" w:cstheme="minorHAnsi"/>
              <w:b/>
              <w:sz w:val="28"/>
              <w:szCs w:val="28"/>
              <w:lang w:val="ru-RU"/>
            </w:rPr>
          </w:rPrChange>
        </w:rPr>
        <w:t>Отчёт по лабораторной работе:</w:t>
      </w:r>
    </w:p>
    <w:p w14:paraId="5AD76CF7" w14:textId="77777777" w:rsidR="00777D6E" w:rsidRPr="00094AEA" w:rsidRDefault="00777D6E" w:rsidP="00A67E19">
      <w:pPr>
        <w:spacing w:line="259" w:lineRule="auto"/>
        <w:ind w:left="1134" w:right="1134"/>
        <w:jc w:val="center"/>
        <w:rPr>
          <w:rFonts w:ascii="Times New Roman" w:hAnsi="Times New Roman" w:cs="Times New Roman"/>
          <w:b/>
          <w:sz w:val="28"/>
          <w:szCs w:val="26"/>
          <w:lang w:val="ru-RU"/>
          <w:rPrChange w:id="6" w:author="Ли Ицзя" w:date="2020-04-21T09:25:00Z">
            <w:rPr>
              <w:rFonts w:asciiTheme="minorHAnsi" w:hAnsiTheme="minorHAnsi" w:cstheme="minorHAnsi"/>
              <w:b/>
              <w:sz w:val="28"/>
              <w:szCs w:val="26"/>
              <w:lang w:val="ru-RU"/>
            </w:rPr>
          </w:rPrChange>
        </w:rPr>
      </w:pPr>
      <w:r w:rsidRPr="00094AEA">
        <w:rPr>
          <w:rFonts w:ascii="Times New Roman" w:hAnsi="Times New Roman" w:cs="Times New Roman"/>
          <w:b/>
          <w:sz w:val="28"/>
          <w:szCs w:val="26"/>
          <w:lang w:val="ru-RU"/>
          <w:rPrChange w:id="7" w:author="Ли Ицзя" w:date="2020-04-21T09:25:00Z">
            <w:rPr>
              <w:rFonts w:asciiTheme="minorHAnsi" w:hAnsiTheme="minorHAnsi" w:cstheme="minorHAnsi"/>
              <w:b/>
              <w:sz w:val="28"/>
              <w:szCs w:val="26"/>
              <w:lang w:val="ru-RU"/>
            </w:rPr>
          </w:rPrChange>
        </w:rPr>
        <w:t>“Вычисление определителя матрицы размерностью 3 на 3”</w:t>
      </w:r>
    </w:p>
    <w:p w14:paraId="157C372B" w14:textId="77777777" w:rsidR="00777D6E" w:rsidRPr="00094AEA" w:rsidRDefault="00777D6E" w:rsidP="00A67E19">
      <w:pPr>
        <w:ind w:left="1134" w:right="1134"/>
        <w:jc w:val="center"/>
        <w:rPr>
          <w:rFonts w:ascii="Times New Roman" w:hAnsi="Times New Roman" w:cs="Times New Roman"/>
          <w:b/>
          <w:sz w:val="28"/>
          <w:szCs w:val="28"/>
          <w:lang w:val="ru-RU"/>
          <w:rPrChange w:id="8" w:author="Ли Ицзя" w:date="2020-04-21T09:25:00Z">
            <w:rPr>
              <w:b/>
              <w:sz w:val="28"/>
              <w:szCs w:val="28"/>
              <w:lang w:val="ru-RU"/>
            </w:rPr>
          </w:rPrChange>
        </w:rPr>
      </w:pPr>
    </w:p>
    <w:p w14:paraId="595D34A0" w14:textId="77777777" w:rsidR="00777D6E" w:rsidRPr="00094AEA" w:rsidRDefault="00777D6E" w:rsidP="00A67E19">
      <w:pPr>
        <w:spacing w:before="26" w:line="259" w:lineRule="auto"/>
        <w:ind w:left="2991" w:right="1077" w:hanging="1914"/>
        <w:jc w:val="center"/>
        <w:rPr>
          <w:rFonts w:ascii="Times New Roman" w:hAnsi="Times New Roman" w:cs="Times New Roman"/>
          <w:b/>
          <w:sz w:val="28"/>
          <w:szCs w:val="28"/>
          <w:lang w:val="ru-RU"/>
          <w:rPrChange w:id="9" w:author="Ли Ицзя" w:date="2020-04-21T09:25:00Z">
            <w:rPr>
              <w:rFonts w:asciiTheme="minorHAnsi" w:hAnsiTheme="minorHAnsi" w:cstheme="minorHAnsi"/>
              <w:b/>
              <w:sz w:val="28"/>
              <w:szCs w:val="28"/>
              <w:lang w:val="ru-RU"/>
            </w:rPr>
          </w:rPrChange>
        </w:rPr>
      </w:pPr>
      <w:r w:rsidRPr="00094AEA">
        <w:rPr>
          <w:rFonts w:ascii="Times New Roman" w:hAnsi="Times New Roman" w:cs="Times New Roman"/>
          <w:b/>
          <w:sz w:val="28"/>
          <w:szCs w:val="28"/>
          <w:lang w:val="ru-RU"/>
          <w:rPrChange w:id="10" w:author="Ли Ицзя" w:date="2020-04-21T09:25:00Z">
            <w:rPr>
              <w:rFonts w:asciiTheme="minorHAnsi" w:hAnsiTheme="minorHAnsi" w:cstheme="minorHAnsi"/>
              <w:b/>
              <w:sz w:val="28"/>
              <w:szCs w:val="28"/>
              <w:lang w:val="ru-RU"/>
            </w:rPr>
          </w:rPrChange>
        </w:rPr>
        <w:t>По дисциплине:</w:t>
      </w:r>
    </w:p>
    <w:p w14:paraId="67B8CD51" w14:textId="77777777" w:rsidR="00777D6E" w:rsidRPr="00094AEA" w:rsidRDefault="00777D6E" w:rsidP="00A67E19">
      <w:pPr>
        <w:spacing w:before="26" w:line="259" w:lineRule="auto"/>
        <w:ind w:left="1134" w:right="1134"/>
        <w:jc w:val="center"/>
        <w:rPr>
          <w:rFonts w:ascii="Times New Roman" w:hAnsi="Times New Roman" w:cs="Times New Roman"/>
          <w:b/>
          <w:sz w:val="28"/>
          <w:szCs w:val="28"/>
          <w:lang w:val="ru-RU"/>
          <w:rPrChange w:id="11" w:author="Ли Ицзя" w:date="2020-04-21T09:25:00Z">
            <w:rPr>
              <w:rFonts w:asciiTheme="minorHAnsi" w:hAnsiTheme="minorHAnsi" w:cstheme="minorHAnsi"/>
              <w:b/>
              <w:sz w:val="28"/>
              <w:szCs w:val="28"/>
              <w:lang w:val="ru-RU"/>
            </w:rPr>
          </w:rPrChange>
        </w:rPr>
      </w:pPr>
      <w:r w:rsidRPr="00094AEA">
        <w:rPr>
          <w:rFonts w:ascii="Times New Roman" w:hAnsi="Times New Roman" w:cs="Times New Roman"/>
          <w:b/>
          <w:sz w:val="28"/>
          <w:szCs w:val="28"/>
          <w:lang w:val="ru-RU"/>
          <w:rPrChange w:id="12" w:author="Ли Ицзя" w:date="2020-04-21T09:25:00Z">
            <w:rPr>
              <w:rFonts w:asciiTheme="minorHAnsi" w:hAnsiTheme="minorHAnsi" w:cstheme="minorHAnsi"/>
              <w:b/>
              <w:sz w:val="28"/>
              <w:szCs w:val="28"/>
              <w:lang w:val="ru-RU"/>
            </w:rPr>
          </w:rPrChange>
        </w:rPr>
        <w:t>«Микроэлектроника, схемотехника и проектирование устройств вычислительной техники»</w:t>
      </w:r>
    </w:p>
    <w:p w14:paraId="37A98B8C" w14:textId="77777777" w:rsidR="00E50976" w:rsidRPr="00A67E19" w:rsidRDefault="00E50976" w:rsidP="00A67E19">
      <w:pPr>
        <w:pStyle w:val="a3"/>
        <w:ind w:left="1134" w:right="1134"/>
        <w:jc w:val="center"/>
        <w:rPr>
          <w:rFonts w:asciiTheme="minorHAnsi" w:hAnsiTheme="minorHAnsi" w:cstheme="minorHAnsi"/>
          <w:b/>
          <w:sz w:val="20"/>
          <w:lang w:val="ru-RU"/>
        </w:rPr>
      </w:pPr>
    </w:p>
    <w:p w14:paraId="7E5B3BA5" w14:textId="77777777" w:rsidR="00E50976" w:rsidRPr="00A67E19" w:rsidRDefault="00E50976" w:rsidP="00A67E19">
      <w:pPr>
        <w:pStyle w:val="a3"/>
        <w:ind w:left="1134" w:right="1134"/>
        <w:jc w:val="center"/>
        <w:rPr>
          <w:rFonts w:asciiTheme="minorHAnsi" w:hAnsiTheme="minorHAnsi" w:cstheme="minorHAnsi"/>
          <w:b/>
          <w:sz w:val="20"/>
          <w:lang w:val="ru-RU"/>
        </w:rPr>
      </w:pPr>
    </w:p>
    <w:p w14:paraId="0D0C1537" w14:textId="77777777" w:rsidR="00E50976" w:rsidRPr="00777D6E" w:rsidRDefault="00E50976" w:rsidP="00A67E19">
      <w:pPr>
        <w:pStyle w:val="a3"/>
        <w:ind w:left="1134" w:right="1134"/>
        <w:jc w:val="center"/>
        <w:rPr>
          <w:rFonts w:asciiTheme="minorHAnsi" w:hAnsiTheme="minorHAnsi" w:cstheme="minorHAnsi"/>
          <w:sz w:val="20"/>
          <w:lang w:val="ru-RU"/>
        </w:rPr>
      </w:pPr>
    </w:p>
    <w:p w14:paraId="2396A497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653504E0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3E090547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7B1C50F4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085A8A85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1480B6C2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28EFEAEC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17142D4A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7C1A2348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11C8723A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40"/>
          <w:lang w:val="ru-RU"/>
        </w:rPr>
      </w:pPr>
    </w:p>
    <w:p w14:paraId="51D2D24B" w14:textId="164AF8E6" w:rsidR="00777D6E" w:rsidRDefault="001B3A72" w:rsidP="00A67E19">
      <w:pPr>
        <w:tabs>
          <w:tab w:val="left" w:pos="7350"/>
        </w:tabs>
        <w:spacing w:before="1" w:line="259" w:lineRule="auto"/>
        <w:ind w:left="1134" w:right="1134"/>
        <w:rPr>
          <w:rFonts w:asciiTheme="minorHAnsi" w:hAnsiTheme="minorHAnsi" w:cstheme="minorHAnsi"/>
          <w:sz w:val="40"/>
          <w:szCs w:val="21"/>
          <w:lang w:val="ru-RU"/>
        </w:rPr>
      </w:pPr>
      <w:del w:id="13" w:author="Ли Ицзя" w:date="2020-04-21T09:18:00Z">
        <w:r w:rsidDel="00E14FBF">
          <w:rPr>
            <w:rFonts w:asciiTheme="minorHAnsi" w:hAnsiTheme="minorHAnsi" w:cstheme="minorHAnsi"/>
            <w:noProof/>
            <w:sz w:val="40"/>
            <w:szCs w:val="21"/>
            <w:lang w:val="ru-RU" w:eastAsia="ru-RU" w:bidi="ar-SA"/>
          </w:rPr>
          <w:drawing>
            <wp:anchor distT="0" distB="0" distL="114300" distR="114300" simplePos="0" relativeHeight="251687936" behindDoc="0" locked="0" layoutInCell="1" allowOverlap="1" wp14:anchorId="44B3EAA2" wp14:editId="553B49D9">
              <wp:simplePos x="0" y="0"/>
              <wp:positionH relativeFrom="column">
                <wp:posOffset>3501738</wp:posOffset>
              </wp:positionH>
              <wp:positionV relativeFrom="paragraph">
                <wp:posOffset>194298</wp:posOffset>
              </wp:positionV>
              <wp:extent cx="1135725" cy="542781"/>
              <wp:effectExtent l="0" t="0" r="0" b="0"/>
              <wp:wrapNone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35725" cy="5427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5F3F2360" w14:textId="77777777" w:rsidR="00E14FBF" w:rsidRPr="00094AEA" w:rsidRDefault="00D0605D" w:rsidP="00A67E19">
      <w:pPr>
        <w:tabs>
          <w:tab w:val="left" w:pos="7350"/>
        </w:tabs>
        <w:spacing w:before="1" w:line="259" w:lineRule="auto"/>
        <w:rPr>
          <w:ins w:id="14" w:author="Ли Ицзя" w:date="2020-04-21T09:18:00Z"/>
          <w:rFonts w:ascii="Times New Roman" w:hAnsi="Times New Roman" w:cs="Times New Roman"/>
          <w:sz w:val="24"/>
          <w:szCs w:val="24"/>
          <w:lang w:val="ru-RU"/>
          <w:rPrChange w:id="15" w:author="Ли Ицзя" w:date="2020-04-21T09:25:00Z">
            <w:rPr>
              <w:ins w:id="16" w:author="Ли Ицзя" w:date="2020-04-21T09:18:00Z"/>
              <w:rFonts w:asciiTheme="minorHAnsi" w:hAnsiTheme="minorHAnsi" w:cstheme="minorHAnsi"/>
              <w:sz w:val="24"/>
              <w:szCs w:val="24"/>
              <w:lang w:val="ru-RU"/>
            </w:rPr>
          </w:rPrChange>
        </w:rPr>
      </w:pPr>
      <w:r w:rsidRPr="00094AEA">
        <w:rPr>
          <w:rFonts w:ascii="Times New Roman" w:hAnsi="Times New Roman" w:cs="Times New Roman"/>
          <w:sz w:val="24"/>
          <w:szCs w:val="24"/>
          <w:lang w:val="ru-RU"/>
          <w:rPrChange w:id="17" w:author="Ли Ицзя" w:date="2020-04-21T09:25:00Z">
            <w:rPr>
              <w:rFonts w:asciiTheme="minorHAnsi" w:hAnsiTheme="minorHAnsi" w:cstheme="minorHAnsi"/>
              <w:sz w:val="24"/>
              <w:szCs w:val="24"/>
              <w:lang w:val="ru-RU"/>
            </w:rPr>
          </w:rPrChange>
        </w:rPr>
        <w:t>Выполнил</w:t>
      </w:r>
      <w:r w:rsidR="00A67E19" w:rsidRPr="00094AEA">
        <w:rPr>
          <w:rFonts w:ascii="Times New Roman" w:hAnsi="Times New Roman" w:cs="Times New Roman"/>
          <w:sz w:val="24"/>
          <w:szCs w:val="24"/>
          <w:lang w:val="ru-RU"/>
          <w:rPrChange w:id="18" w:author="Ли Ицзя" w:date="2020-04-21T09:25:00Z">
            <w:rPr>
              <w:rFonts w:asciiTheme="minorHAnsi" w:hAnsiTheme="minorHAnsi" w:cstheme="minorHAnsi"/>
              <w:sz w:val="24"/>
              <w:szCs w:val="24"/>
              <w:lang w:val="ru-RU"/>
            </w:rPr>
          </w:rPrChange>
        </w:rPr>
        <w:t>и студенты гр.</w:t>
      </w:r>
      <w:ins w:id="19" w:author="Ли Ицзя" w:date="2020-04-21T09:18:00Z">
        <w:r w:rsidR="00E14FBF" w:rsidRPr="00094AEA">
          <w:rPr>
            <w:rFonts w:ascii="Times New Roman" w:hAnsi="Times New Roman" w:cs="Times New Roman"/>
            <w:sz w:val="24"/>
            <w:szCs w:val="24"/>
            <w:lang w:val="ru-RU"/>
            <w:rPrChange w:id="20" w:author="Ли Ицзя" w:date="2020-04-21T09:25:00Z">
              <w:rPr>
                <w:rFonts w:asciiTheme="minorHAnsi" w:hAnsiTheme="minorHAnsi" w:cstheme="minorHAnsi"/>
                <w:sz w:val="24"/>
                <w:szCs w:val="24"/>
                <w:lang w:val="ru-RU"/>
              </w:rPr>
            </w:rPrChange>
          </w:rPr>
          <w:t xml:space="preserve"> 3530904/90002 </w:t>
        </w:r>
      </w:ins>
      <w:del w:id="21" w:author="Ли Ицзя" w:date="2020-04-21T09:18:00Z">
        <w:r w:rsidR="00A67E19" w:rsidRPr="00094AEA" w:rsidDel="00E14FBF">
          <w:rPr>
            <w:rFonts w:ascii="Times New Roman" w:hAnsi="Times New Roman" w:cs="Times New Roman"/>
            <w:spacing w:val="-7"/>
            <w:sz w:val="24"/>
            <w:szCs w:val="24"/>
            <w:lang w:val="ru-RU"/>
            <w:rPrChange w:id="22" w:author="Ли Ицзя" w:date="2020-04-21T09:25:00Z">
              <w:rPr>
                <w:rFonts w:asciiTheme="minorHAnsi" w:hAnsiTheme="minorHAnsi" w:cstheme="minorHAnsi"/>
                <w:spacing w:val="-7"/>
                <w:sz w:val="24"/>
                <w:szCs w:val="24"/>
                <w:lang w:val="ru-RU"/>
              </w:rPr>
            </w:rPrChange>
          </w:rPr>
          <w:delText xml:space="preserve"> </w:delText>
        </w:r>
        <w:r w:rsidR="00A67E19" w:rsidRPr="00094AEA" w:rsidDel="00E14FBF">
          <w:rPr>
            <w:rFonts w:ascii="Times New Roman" w:hAnsi="Times New Roman" w:cs="Times New Roman"/>
            <w:sz w:val="24"/>
            <w:szCs w:val="24"/>
            <w:lang w:val="ru-RU"/>
            <w:rPrChange w:id="23" w:author="Ли Ицзя" w:date="2020-04-21T09:25:00Z">
              <w:rPr>
                <w:rFonts w:asciiTheme="minorHAnsi" w:hAnsiTheme="minorHAnsi" w:cstheme="minorHAnsi"/>
                <w:sz w:val="24"/>
                <w:szCs w:val="24"/>
                <w:lang w:val="ru-RU"/>
              </w:rPr>
            </w:rPrChange>
          </w:rPr>
          <w:delText>13534/7</w:delText>
        </w:r>
      </w:del>
      <w:r w:rsidR="00A67E19" w:rsidRPr="00094AEA">
        <w:rPr>
          <w:rFonts w:ascii="Times New Roman" w:hAnsi="Times New Roman" w:cs="Times New Roman"/>
          <w:sz w:val="24"/>
          <w:szCs w:val="24"/>
          <w:lang w:val="ru-RU"/>
          <w:rPrChange w:id="24" w:author="Ли Ицзя" w:date="2020-04-21T09:25:00Z">
            <w:rPr>
              <w:rFonts w:asciiTheme="minorHAnsi" w:hAnsiTheme="minorHAnsi" w:cstheme="minorHAnsi"/>
              <w:sz w:val="24"/>
              <w:szCs w:val="24"/>
              <w:lang w:val="ru-RU"/>
            </w:rPr>
          </w:rPrChange>
        </w:rPr>
        <w:t>:</w:t>
      </w:r>
      <w:ins w:id="25" w:author="Ли Ицзя" w:date="2020-04-21T09:18:00Z">
        <w:r w:rsidR="00E14FBF" w:rsidRPr="00094AEA">
          <w:rPr>
            <w:rFonts w:ascii="Times New Roman" w:hAnsi="Times New Roman" w:cs="Times New Roman"/>
            <w:sz w:val="24"/>
            <w:szCs w:val="24"/>
            <w:lang w:val="ru-RU"/>
            <w:rPrChange w:id="26" w:author="Ли Ицзя" w:date="2020-04-21T09:25:00Z">
              <w:rPr>
                <w:rFonts w:asciiTheme="minorHAnsi" w:hAnsiTheme="minorHAnsi" w:cstheme="minorHAnsi"/>
                <w:sz w:val="24"/>
                <w:szCs w:val="24"/>
                <w:lang w:val="ru-RU"/>
              </w:rPr>
            </w:rPrChange>
          </w:rPr>
          <w:tab/>
          <w:t>Ли Ицзя</w:t>
        </w:r>
      </w:ins>
    </w:p>
    <w:p w14:paraId="682AEEF3" w14:textId="77777777" w:rsidR="006F54DC" w:rsidRPr="00094AEA" w:rsidRDefault="006F54DC" w:rsidP="00A67E19">
      <w:pPr>
        <w:tabs>
          <w:tab w:val="left" w:pos="7350"/>
        </w:tabs>
        <w:spacing w:before="1" w:line="259" w:lineRule="auto"/>
        <w:rPr>
          <w:ins w:id="27" w:author="Ли Ицзя" w:date="2020-04-21T09:18:00Z"/>
          <w:rFonts w:ascii="Times New Roman" w:hAnsi="Times New Roman" w:cs="Times New Roman"/>
          <w:sz w:val="24"/>
          <w:szCs w:val="24"/>
          <w:lang w:val="ru-RU"/>
          <w:rPrChange w:id="28" w:author="Ли Ицзя" w:date="2020-04-21T09:25:00Z">
            <w:rPr>
              <w:ins w:id="29" w:author="Ли Ицзя" w:date="2020-04-21T09:18:00Z"/>
              <w:rFonts w:asciiTheme="minorHAnsi" w:hAnsiTheme="minorHAnsi" w:cstheme="minorHAnsi"/>
              <w:sz w:val="24"/>
              <w:szCs w:val="24"/>
              <w:lang w:val="ru-RU"/>
            </w:rPr>
          </w:rPrChange>
        </w:rPr>
      </w:pPr>
      <w:ins w:id="30" w:author="Ли Ицзя" w:date="2020-04-21T09:18:00Z">
        <w:r w:rsidRPr="00094AEA">
          <w:rPr>
            <w:rFonts w:ascii="Times New Roman" w:hAnsi="Times New Roman" w:cs="Times New Roman"/>
            <w:sz w:val="24"/>
            <w:szCs w:val="24"/>
            <w:lang w:val="ru-RU"/>
            <w:rPrChange w:id="31" w:author="Ли Ицзя" w:date="2020-04-21T09:25:00Z">
              <w:rPr>
                <w:rFonts w:asciiTheme="minorHAnsi" w:hAnsiTheme="minorHAnsi" w:cstheme="minorHAnsi"/>
                <w:sz w:val="24"/>
                <w:szCs w:val="24"/>
                <w:lang w:val="ru-RU"/>
              </w:rPr>
            </w:rPrChange>
          </w:rPr>
          <w:tab/>
          <w:t>Мэн Цзянин</w:t>
        </w:r>
      </w:ins>
    </w:p>
    <w:p w14:paraId="1FDA5C11" w14:textId="1C81A8CA" w:rsidR="00E50976" w:rsidRPr="00094AEA" w:rsidRDefault="00A67E19" w:rsidP="00A67E19">
      <w:pPr>
        <w:tabs>
          <w:tab w:val="left" w:pos="7350"/>
        </w:tabs>
        <w:spacing w:before="1" w:line="259" w:lineRule="auto"/>
        <w:rPr>
          <w:rFonts w:ascii="Times New Roman" w:hAnsi="Times New Roman" w:cs="Times New Roman"/>
          <w:spacing w:val="-2"/>
          <w:sz w:val="24"/>
          <w:szCs w:val="24"/>
          <w:lang w:val="ru-RU"/>
          <w:rPrChange w:id="32" w:author="Ли Ицзя" w:date="2020-04-21T09:25:00Z">
            <w:rPr>
              <w:rFonts w:asciiTheme="minorHAnsi" w:hAnsiTheme="minorHAnsi" w:cstheme="minorHAnsi"/>
              <w:spacing w:val="-2"/>
              <w:sz w:val="24"/>
              <w:szCs w:val="24"/>
              <w:lang w:val="ru-RU"/>
            </w:rPr>
          </w:rPrChange>
        </w:rPr>
      </w:pPr>
      <w:r w:rsidRPr="00094AEA">
        <w:rPr>
          <w:rFonts w:ascii="Times New Roman" w:hAnsi="Times New Roman" w:cs="Times New Roman"/>
          <w:sz w:val="24"/>
          <w:szCs w:val="24"/>
          <w:lang w:val="ru-RU"/>
          <w:rPrChange w:id="33" w:author="Ли Ицзя" w:date="2020-04-21T09:25:00Z">
            <w:rPr>
              <w:rFonts w:asciiTheme="minorHAnsi" w:hAnsiTheme="minorHAnsi" w:cstheme="minorHAnsi"/>
              <w:sz w:val="24"/>
              <w:szCs w:val="24"/>
              <w:lang w:val="ru-RU"/>
            </w:rPr>
          </w:rPrChange>
        </w:rPr>
        <w:tab/>
      </w:r>
      <w:ins w:id="34" w:author="Ли Ицзя" w:date="2020-04-21T09:19:00Z">
        <w:r w:rsidR="006F54DC" w:rsidRPr="00094AEA">
          <w:rPr>
            <w:rFonts w:ascii="Times New Roman" w:hAnsi="Times New Roman" w:cs="Times New Roman"/>
            <w:sz w:val="24"/>
            <w:szCs w:val="24"/>
            <w:lang w:val="ru-RU"/>
            <w:rPrChange w:id="35" w:author="Ли Ицзя" w:date="2020-04-21T09:25:00Z">
              <w:rPr>
                <w:rFonts w:asciiTheme="minorHAnsi" w:hAnsiTheme="minorHAnsi" w:cstheme="minorHAnsi"/>
                <w:sz w:val="24"/>
                <w:szCs w:val="24"/>
                <w:lang w:val="ru-RU"/>
              </w:rPr>
            </w:rPrChange>
          </w:rPr>
          <w:t>Го Син</w:t>
        </w:r>
        <w:r w:rsidR="00CF38EC" w:rsidRPr="00094AEA">
          <w:rPr>
            <w:rFonts w:ascii="Times New Roman" w:hAnsi="Times New Roman" w:cs="Times New Roman"/>
            <w:sz w:val="24"/>
            <w:szCs w:val="24"/>
            <w:lang w:val="ru-RU"/>
            <w:rPrChange w:id="36" w:author="Ли Ицзя" w:date="2020-04-21T09:25:00Z">
              <w:rPr>
                <w:rFonts w:asciiTheme="minorHAnsi" w:hAnsiTheme="minorHAnsi" w:cstheme="minorHAnsi"/>
                <w:sz w:val="24"/>
                <w:szCs w:val="24"/>
                <w:lang w:val="ru-RU"/>
              </w:rPr>
            </w:rPrChange>
          </w:rPr>
          <w:t>лун</w:t>
        </w:r>
      </w:ins>
      <w:r w:rsidRPr="00094AEA">
        <w:rPr>
          <w:rFonts w:ascii="Times New Roman" w:hAnsi="Times New Roman" w:cs="Times New Roman"/>
          <w:sz w:val="24"/>
          <w:szCs w:val="24"/>
          <w:lang w:val="ru-RU"/>
          <w:rPrChange w:id="37" w:author="Ли Ицзя" w:date="2020-04-21T09:25:00Z">
            <w:rPr>
              <w:rFonts w:asciiTheme="minorHAnsi" w:hAnsiTheme="minorHAnsi" w:cstheme="minorHAnsi"/>
              <w:sz w:val="24"/>
              <w:szCs w:val="24"/>
              <w:lang w:val="ru-RU"/>
            </w:rPr>
          </w:rPrChange>
        </w:rPr>
        <w:tab/>
        <w:t xml:space="preserve">                     </w:t>
      </w:r>
      <w:del w:id="38" w:author="Ли Ицзя" w:date="2020-04-21T09:18:00Z">
        <w:r w:rsidRPr="00094AEA" w:rsidDel="00E14FBF">
          <w:rPr>
            <w:rFonts w:ascii="Times New Roman" w:hAnsi="Times New Roman" w:cs="Times New Roman"/>
            <w:sz w:val="24"/>
            <w:szCs w:val="24"/>
            <w:lang w:val="ru-RU"/>
            <w:rPrChange w:id="39" w:author="Ли Ицзя" w:date="2020-04-21T09:25:00Z">
              <w:rPr>
                <w:rFonts w:asciiTheme="minorHAnsi" w:hAnsiTheme="minorHAnsi" w:cstheme="minorHAnsi"/>
                <w:sz w:val="24"/>
                <w:szCs w:val="24"/>
                <w:lang w:val="ru-RU"/>
              </w:rPr>
            </w:rPrChange>
          </w:rPr>
          <w:delText>Андреев А.С.</w:delText>
        </w:r>
        <w:r w:rsidR="00D0605D" w:rsidRPr="00094AEA" w:rsidDel="00E14FBF">
          <w:rPr>
            <w:rFonts w:ascii="Times New Roman" w:hAnsi="Times New Roman" w:cs="Times New Roman"/>
            <w:spacing w:val="-2"/>
            <w:sz w:val="24"/>
            <w:szCs w:val="24"/>
            <w:lang w:val="ru-RU"/>
            <w:rPrChange w:id="40" w:author="Ли Ицзя" w:date="2020-04-21T09:25:00Z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</w:rPrChange>
          </w:rPr>
          <w:delText xml:space="preserve"> </w:delText>
        </w:r>
      </w:del>
    </w:p>
    <w:p w14:paraId="170AC355" w14:textId="77777777" w:rsidR="00A67E19" w:rsidRPr="00A67E19" w:rsidRDefault="00A67E19" w:rsidP="00A67E19">
      <w:pPr>
        <w:tabs>
          <w:tab w:val="left" w:pos="7350"/>
        </w:tabs>
        <w:spacing w:before="1" w:line="259" w:lineRule="auto"/>
        <w:ind w:right="1134"/>
        <w:rPr>
          <w:rFonts w:asciiTheme="minorHAnsi" w:hAnsiTheme="minorHAnsi" w:cstheme="minorHAnsi"/>
          <w:sz w:val="24"/>
          <w:szCs w:val="24"/>
          <w:lang w:val="ru-RU"/>
        </w:rPr>
      </w:pPr>
    </w:p>
    <w:p w14:paraId="12F44E7A" w14:textId="3534FE63" w:rsidR="00E50976" w:rsidRPr="00A67E19" w:rsidDel="00CF38EC" w:rsidRDefault="001B3A72" w:rsidP="00CF38EC">
      <w:pPr>
        <w:pStyle w:val="a3"/>
        <w:ind w:left="1134" w:right="1134"/>
        <w:rPr>
          <w:del w:id="41" w:author="Ли Ицзя" w:date="2020-04-21T09:19:00Z"/>
          <w:rFonts w:asciiTheme="minorHAnsi" w:hAnsiTheme="minorHAnsi" w:cstheme="minorHAnsi"/>
          <w:sz w:val="24"/>
          <w:szCs w:val="24"/>
          <w:lang w:val="ru-RU"/>
        </w:rPr>
        <w:pPrChange w:id="42" w:author="Ли Ицзя" w:date="2020-04-21T09:19:00Z">
          <w:pPr>
            <w:pStyle w:val="a3"/>
            <w:ind w:left="1134" w:right="1134"/>
          </w:pPr>
        </w:pPrChange>
      </w:pPr>
      <w:del w:id="43" w:author="Ли Ицзя" w:date="2020-04-21T09:18:00Z">
        <w:r w:rsidDel="00E14FBF">
          <w:rPr>
            <w:rFonts w:asciiTheme="minorHAnsi" w:hAnsiTheme="minorHAnsi" w:cstheme="minorHAnsi"/>
            <w:noProof/>
            <w:sz w:val="20"/>
            <w:lang w:val="ru-RU" w:eastAsia="ru-RU" w:bidi="ar-SA"/>
          </w:rPr>
          <w:drawing>
            <wp:anchor distT="0" distB="0" distL="114300" distR="114300" simplePos="0" relativeHeight="251683840" behindDoc="0" locked="0" layoutInCell="1" allowOverlap="1" wp14:anchorId="558587AE" wp14:editId="5FD8BA34">
              <wp:simplePos x="0" y="0"/>
              <wp:positionH relativeFrom="column">
                <wp:posOffset>3363882</wp:posOffset>
              </wp:positionH>
              <wp:positionV relativeFrom="paragraph">
                <wp:posOffset>10364</wp:posOffset>
              </wp:positionV>
              <wp:extent cx="1415020" cy="834467"/>
              <wp:effectExtent l="0" t="0" r="0" b="0"/>
              <wp:wrapNone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5020" cy="8344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41735372" w14:textId="7724FF37" w:rsidR="00E50976" w:rsidRPr="00042B45" w:rsidDel="00CF38EC" w:rsidRDefault="00A67E19" w:rsidP="00CF38EC">
      <w:pPr>
        <w:pStyle w:val="a3"/>
        <w:ind w:left="1134" w:right="1134"/>
        <w:rPr>
          <w:del w:id="44" w:author="Ли Ицзя" w:date="2020-04-21T09:19:00Z"/>
          <w:rFonts w:asciiTheme="minorHAnsi" w:hAnsiTheme="minorHAnsi" w:cstheme="minorHAnsi"/>
          <w:sz w:val="24"/>
          <w:szCs w:val="24"/>
          <w:lang w:val="ru-RU"/>
        </w:rPr>
        <w:pPrChange w:id="45" w:author="Ли Ицзя" w:date="2020-04-21T09:19:00Z">
          <w:pPr>
            <w:pStyle w:val="a3"/>
            <w:spacing w:before="4"/>
            <w:ind w:left="1134"/>
          </w:pPr>
        </w:pPrChange>
      </w:pPr>
      <w:del w:id="46" w:author="Ли Ицзя" w:date="2020-04-21T09:19:00Z">
        <w:r w:rsidDel="00CF38EC">
          <w:rPr>
            <w:rFonts w:asciiTheme="minorHAnsi" w:hAnsiTheme="minorHAnsi" w:cstheme="minorHAnsi"/>
            <w:sz w:val="24"/>
            <w:szCs w:val="24"/>
            <w:lang w:val="ru-RU"/>
          </w:rPr>
          <w:delText xml:space="preserve">                                                                                                                                                  </w:delText>
        </w:r>
      </w:del>
      <w:del w:id="47" w:author="Ли Ицзя" w:date="2020-04-21T09:18:00Z">
        <w:r w:rsidDel="00E14FBF">
          <w:rPr>
            <w:rFonts w:asciiTheme="minorHAnsi" w:hAnsiTheme="minorHAnsi" w:cstheme="minorHAnsi"/>
            <w:sz w:val="24"/>
            <w:szCs w:val="24"/>
            <w:lang w:val="ru-RU"/>
          </w:rPr>
          <w:delText>Каширин</w:delText>
        </w:r>
        <w:r w:rsidR="00042B45" w:rsidRPr="003F38F4" w:rsidDel="00E14FBF">
          <w:rPr>
            <w:rFonts w:asciiTheme="minorHAnsi" w:hAnsiTheme="minorHAnsi" w:cstheme="minorHAnsi"/>
            <w:sz w:val="24"/>
            <w:szCs w:val="24"/>
            <w:lang w:val="ru-RU"/>
            <w:rPrChange w:id="48" w:author="Ли Ицзя" w:date="2020-04-21T09:18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delText xml:space="preserve"> </w:delText>
        </w:r>
        <w:r w:rsidR="00042B45" w:rsidDel="00E14FBF">
          <w:rPr>
            <w:rFonts w:asciiTheme="minorHAnsi" w:hAnsiTheme="minorHAnsi" w:cstheme="minorHAnsi"/>
            <w:sz w:val="24"/>
            <w:szCs w:val="24"/>
            <w:lang w:val="ru-RU"/>
          </w:rPr>
          <w:delText>А.И.</w:delText>
        </w:r>
      </w:del>
    </w:p>
    <w:p w14:paraId="00550DF1" w14:textId="615FC934" w:rsidR="00A67E19" w:rsidRPr="00A67E19" w:rsidDel="00CF38EC" w:rsidRDefault="00A67E19" w:rsidP="00CF38EC">
      <w:pPr>
        <w:pStyle w:val="a3"/>
        <w:ind w:left="1134" w:right="1134"/>
        <w:rPr>
          <w:del w:id="49" w:author="Ли Ицзя" w:date="2020-04-21T09:19:00Z"/>
          <w:rFonts w:asciiTheme="minorHAnsi" w:hAnsiTheme="minorHAnsi" w:cstheme="minorHAnsi"/>
          <w:sz w:val="24"/>
          <w:szCs w:val="24"/>
          <w:lang w:val="ru-RU"/>
        </w:rPr>
        <w:pPrChange w:id="50" w:author="Ли Ицзя" w:date="2020-04-21T09:19:00Z">
          <w:pPr>
            <w:ind w:left="1134" w:right="1134"/>
            <w:jc w:val="right"/>
          </w:pPr>
        </w:pPrChange>
      </w:pPr>
    </w:p>
    <w:p w14:paraId="5A047BA4" w14:textId="77777777" w:rsidR="00A67E19" w:rsidRPr="00A67E19" w:rsidRDefault="00A67E19" w:rsidP="00CF38EC">
      <w:pPr>
        <w:pStyle w:val="a3"/>
        <w:ind w:left="1134" w:right="1134"/>
        <w:rPr>
          <w:rFonts w:asciiTheme="minorHAnsi" w:hAnsiTheme="minorHAnsi" w:cstheme="minorHAnsi"/>
          <w:sz w:val="24"/>
          <w:szCs w:val="24"/>
          <w:lang w:val="ru-RU"/>
        </w:rPr>
        <w:pPrChange w:id="51" w:author="Ли Ицзя" w:date="2020-04-21T09:19:00Z">
          <w:pPr>
            <w:ind w:left="1134" w:right="1134"/>
            <w:jc w:val="right"/>
          </w:pPr>
        </w:pPrChange>
      </w:pPr>
    </w:p>
    <w:p w14:paraId="7908190B" w14:textId="77777777" w:rsidR="00A67E19" w:rsidRPr="00A67E19" w:rsidRDefault="00A67E19" w:rsidP="00A67E19">
      <w:pPr>
        <w:ind w:left="1134" w:right="1134"/>
        <w:jc w:val="right"/>
        <w:rPr>
          <w:rFonts w:asciiTheme="minorHAnsi" w:hAnsiTheme="minorHAnsi" w:cstheme="minorHAnsi"/>
          <w:sz w:val="24"/>
          <w:szCs w:val="24"/>
          <w:lang w:val="ru-RU"/>
        </w:rPr>
      </w:pPr>
    </w:p>
    <w:p w14:paraId="46B5BAC0" w14:textId="186C4D36" w:rsidR="00A67E19" w:rsidRPr="00A67E19" w:rsidRDefault="00A67E19" w:rsidP="00A67E19">
      <w:pPr>
        <w:ind w:left="1134" w:right="1134"/>
        <w:jc w:val="right"/>
        <w:rPr>
          <w:rFonts w:asciiTheme="minorHAnsi" w:hAnsiTheme="minorHAnsi" w:cstheme="minorHAnsi"/>
          <w:sz w:val="24"/>
          <w:szCs w:val="24"/>
          <w:lang w:val="ru-RU"/>
        </w:rPr>
      </w:pPr>
      <w:del w:id="52" w:author="Ли Ицзя" w:date="2020-04-21T09:18:00Z">
        <w:r w:rsidDel="00E14FBF">
          <w:rPr>
            <w:rFonts w:asciiTheme="minorHAnsi" w:hAnsiTheme="minorHAnsi" w:cstheme="minorHAnsi"/>
            <w:noProof/>
            <w:sz w:val="24"/>
            <w:szCs w:val="24"/>
            <w:lang w:val="ru-RU" w:eastAsia="ru-RU" w:bidi="ar-SA"/>
          </w:rPr>
          <w:drawing>
            <wp:anchor distT="0" distB="0" distL="114300" distR="114300" simplePos="0" relativeHeight="251677696" behindDoc="0" locked="0" layoutInCell="1" allowOverlap="1" wp14:anchorId="36C84F85" wp14:editId="0DDACED0">
              <wp:simplePos x="0" y="0"/>
              <wp:positionH relativeFrom="column">
                <wp:posOffset>3303582</wp:posOffset>
              </wp:positionH>
              <wp:positionV relativeFrom="paragraph">
                <wp:posOffset>7452</wp:posOffset>
              </wp:positionV>
              <wp:extent cx="1657581" cy="809738"/>
              <wp:effectExtent l="0" t="0" r="0" b="0"/>
              <wp:wrapNone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Снимок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7581" cy="8097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 w14:paraId="44CA260D" w14:textId="77777777" w:rsidR="00E50976" w:rsidRPr="00094AEA" w:rsidRDefault="00A67E19" w:rsidP="00A67E19">
      <w:pPr>
        <w:rPr>
          <w:rFonts w:ascii="Times New Roman" w:hAnsi="Times New Roman" w:cs="Times New Roman"/>
          <w:sz w:val="24"/>
          <w:szCs w:val="24"/>
          <w:lang w:val="ru-RU"/>
          <w:rPrChange w:id="53" w:author="Ли Ицзя" w:date="2020-04-21T09:25:00Z">
            <w:rPr>
              <w:rFonts w:asciiTheme="minorHAnsi" w:hAnsiTheme="minorHAnsi" w:cstheme="minorHAnsi"/>
              <w:sz w:val="24"/>
              <w:szCs w:val="24"/>
              <w:lang w:val="ru-RU"/>
            </w:rPr>
          </w:rPrChange>
        </w:rPr>
      </w:pPr>
      <w:r w:rsidRPr="00094AEA">
        <w:rPr>
          <w:rFonts w:ascii="Times New Roman" w:hAnsi="Times New Roman" w:cs="Times New Roman"/>
          <w:sz w:val="24"/>
          <w:szCs w:val="24"/>
          <w:lang w:val="ru-RU"/>
          <w:rPrChange w:id="54" w:author="Ли Ицзя" w:date="2020-04-21T09:25:00Z">
            <w:rPr>
              <w:rFonts w:asciiTheme="minorHAnsi" w:hAnsiTheme="minorHAnsi" w:cstheme="minorHAnsi"/>
              <w:sz w:val="24"/>
              <w:szCs w:val="24"/>
              <w:lang w:val="ru-RU"/>
            </w:rPr>
          </w:rPrChange>
        </w:rPr>
        <w:t>Научный руководитель                                                                                                                           Амосов В.В.</w:t>
      </w:r>
    </w:p>
    <w:p w14:paraId="1A229372" w14:textId="77777777" w:rsidR="00E50976" w:rsidRPr="00A67E19" w:rsidRDefault="00E50976" w:rsidP="00A67E19">
      <w:pPr>
        <w:spacing w:before="26"/>
        <w:ind w:left="1134" w:right="1134"/>
        <w:jc w:val="right"/>
        <w:rPr>
          <w:rFonts w:asciiTheme="minorHAnsi" w:hAnsiTheme="minorHAnsi" w:cstheme="minorHAnsi"/>
          <w:sz w:val="24"/>
          <w:szCs w:val="24"/>
          <w:lang w:val="ru-RU"/>
        </w:rPr>
      </w:pPr>
    </w:p>
    <w:p w14:paraId="3B7F4445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1C6AEC53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4CF8FD26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07148236" w14:textId="77777777" w:rsidR="00E50976" w:rsidRPr="00042B45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38D3F835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36E5D1A3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29A81F86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31CE3232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4E686BD3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16FD5852" w14:textId="77777777" w:rsidR="00E50976" w:rsidRPr="00777D6E" w:rsidRDefault="00E50976" w:rsidP="00A67E19">
      <w:pPr>
        <w:pStyle w:val="a3"/>
        <w:spacing w:before="3"/>
        <w:ind w:left="1134" w:right="1134"/>
        <w:rPr>
          <w:rFonts w:asciiTheme="minorHAnsi" w:hAnsiTheme="minorHAnsi" w:cstheme="minorHAnsi"/>
          <w:sz w:val="22"/>
          <w:lang w:val="ru-RU"/>
        </w:rPr>
      </w:pPr>
    </w:p>
    <w:p w14:paraId="1031ED07" w14:textId="286B90A3" w:rsidR="00E50976" w:rsidRPr="00777D6E" w:rsidRDefault="00D0605D" w:rsidP="00042B45">
      <w:pPr>
        <w:pStyle w:val="3"/>
        <w:spacing w:before="92"/>
        <w:ind w:left="1871" w:right="1134"/>
        <w:jc w:val="center"/>
        <w:rPr>
          <w:rFonts w:asciiTheme="minorHAnsi" w:hAnsiTheme="minorHAnsi" w:cstheme="minorHAnsi"/>
          <w:lang w:val="ru-RU"/>
        </w:rPr>
        <w:sectPr w:rsidR="00E50976" w:rsidRPr="00777D6E" w:rsidSect="00A67E19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777D6E">
        <w:rPr>
          <w:rFonts w:asciiTheme="minorHAnsi" w:hAnsiTheme="minorHAnsi" w:cstheme="minorHAnsi"/>
          <w:lang w:val="ru-RU"/>
        </w:rPr>
        <w:t>Санкт-Петербург 20</w:t>
      </w:r>
      <w:ins w:id="55" w:author="Ли Ицзя" w:date="2020-04-21T09:19:00Z">
        <w:r w:rsidR="00CF38EC">
          <w:rPr>
            <w:rFonts w:asciiTheme="minorHAnsi" w:hAnsiTheme="minorHAnsi" w:cstheme="minorHAnsi"/>
            <w:lang w:val="ru-RU"/>
          </w:rPr>
          <w:t>20</w:t>
        </w:r>
      </w:ins>
      <w:del w:id="56" w:author="Ли Ицзя" w:date="2020-04-21T09:19:00Z">
        <w:r w:rsidRPr="00777D6E" w:rsidDel="00CF38EC">
          <w:rPr>
            <w:rFonts w:asciiTheme="minorHAnsi" w:hAnsiTheme="minorHAnsi" w:cstheme="minorHAnsi"/>
            <w:lang w:val="ru-RU"/>
          </w:rPr>
          <w:delText>18</w:delText>
        </w:r>
      </w:del>
      <w:r w:rsidRPr="00777D6E">
        <w:rPr>
          <w:rFonts w:asciiTheme="minorHAnsi" w:hAnsiTheme="minorHAnsi" w:cstheme="minorHAnsi"/>
          <w:lang w:val="ru-RU"/>
        </w:rPr>
        <w:t xml:space="preserve"> </w:t>
      </w:r>
    </w:p>
    <w:p w14:paraId="665ED199" w14:textId="77777777" w:rsidR="00E50976" w:rsidRPr="00094AEA" w:rsidRDefault="00D336EF" w:rsidP="00042B45">
      <w:pPr>
        <w:pStyle w:val="1"/>
        <w:ind w:left="0" w:right="1134"/>
        <w:rPr>
          <w:lang w:val="ru-RU"/>
          <w:rPrChange w:id="57" w:author="Ли Ицзя" w:date="2020-04-21T09:26:00Z">
            <w:rPr>
              <w:rFonts w:asciiTheme="minorHAnsi" w:hAnsiTheme="minorHAnsi" w:cstheme="minorHAnsi"/>
              <w:lang w:val="ru-RU"/>
            </w:rPr>
          </w:rPrChange>
        </w:rPr>
      </w:pPr>
      <w:bookmarkStart w:id="58" w:name="_bookmark0"/>
      <w:bookmarkEnd w:id="58"/>
      <w:r w:rsidRPr="00094AEA">
        <w:rPr>
          <w:lang w:val="ru-RU"/>
          <w:rPrChange w:id="59" w:author="Ли Ицзя" w:date="2020-04-21T09:26:00Z">
            <w:rPr>
              <w:rFonts w:asciiTheme="minorHAnsi" w:hAnsiTheme="minorHAnsi" w:cstheme="minorHAnsi"/>
              <w:lang w:val="ru-RU"/>
            </w:rPr>
          </w:rPrChange>
        </w:rPr>
        <w:lastRenderedPageBreak/>
        <w:t>1.Техническое з</w:t>
      </w:r>
      <w:r w:rsidR="00D0605D" w:rsidRPr="00094AEA">
        <w:rPr>
          <w:lang w:val="ru-RU"/>
          <w:rPrChange w:id="60" w:author="Ли Ицзя" w:date="2020-04-21T09:26:00Z">
            <w:rPr>
              <w:rFonts w:asciiTheme="minorHAnsi" w:hAnsiTheme="minorHAnsi" w:cstheme="minorHAnsi"/>
              <w:lang w:val="ru-RU"/>
            </w:rPr>
          </w:rPrChange>
        </w:rPr>
        <w:t>адание</w:t>
      </w:r>
    </w:p>
    <w:p w14:paraId="5E9BD34A" w14:textId="77777777" w:rsidR="00E50976" w:rsidRPr="00777D6E" w:rsidRDefault="00D336EF" w:rsidP="00D336EF">
      <w:pPr>
        <w:pStyle w:val="3"/>
        <w:spacing w:before="36" w:line="259" w:lineRule="auto"/>
        <w:ind w:left="-170" w:right="1134" w:firstLine="719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сосчита</w:t>
      </w:r>
      <w:r w:rsidR="00D0605D" w:rsidRPr="00777D6E">
        <w:rPr>
          <w:rFonts w:asciiTheme="minorHAnsi" w:hAnsiTheme="minorHAnsi" w:cstheme="minorHAnsi"/>
          <w:lang w:val="ru-RU"/>
        </w:rPr>
        <w:t>т</w:t>
      </w:r>
      <w:r>
        <w:rPr>
          <w:rFonts w:asciiTheme="minorHAnsi" w:hAnsiTheme="minorHAnsi" w:cstheme="minorHAnsi"/>
          <w:lang w:val="ru-RU"/>
        </w:rPr>
        <w:t>ь</w:t>
      </w:r>
      <w:r w:rsidR="00D0605D" w:rsidRPr="00777D6E">
        <w:rPr>
          <w:rFonts w:asciiTheme="minorHAnsi" w:hAnsiTheme="minorHAnsi" w:cstheme="minorHAnsi"/>
          <w:lang w:val="ru-RU"/>
        </w:rPr>
        <w:t xml:space="preserve"> определитель матрицы размера 3 на</w:t>
      </w:r>
      <w:r w:rsidR="00D0605D" w:rsidRPr="00777D6E">
        <w:rPr>
          <w:rFonts w:asciiTheme="minorHAnsi" w:hAnsiTheme="minorHAnsi" w:cstheme="minorHAnsi"/>
          <w:spacing w:val="-4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3</w:t>
      </w:r>
      <w:r w:rsidRPr="00D336EF">
        <w:rPr>
          <w:rFonts w:asciiTheme="minorHAnsi" w:hAnsiTheme="minorHAnsi" w:cstheme="minorHAnsi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 xml:space="preserve">для модели процессора </w:t>
      </w:r>
      <w:r w:rsidRPr="00777D6E">
        <w:rPr>
          <w:rFonts w:asciiTheme="minorHAnsi" w:hAnsiTheme="minorHAnsi" w:cstheme="minorHAnsi"/>
        </w:rPr>
        <w:t>DP</w:t>
      </w:r>
      <w:r w:rsidRPr="00777D6E">
        <w:rPr>
          <w:rFonts w:asciiTheme="minorHAnsi" w:hAnsiTheme="minorHAnsi" w:cstheme="minorHAnsi"/>
          <w:lang w:val="ru-RU"/>
        </w:rPr>
        <w:t>32</w:t>
      </w:r>
      <w:r>
        <w:rPr>
          <w:rFonts w:asciiTheme="minorHAnsi" w:hAnsiTheme="minorHAnsi" w:cstheme="minorHAnsi"/>
          <w:lang w:val="ru-RU"/>
        </w:rPr>
        <w:t>.</w:t>
      </w:r>
    </w:p>
    <w:p w14:paraId="09EB8FFA" w14:textId="77777777" w:rsidR="00942A11" w:rsidRDefault="00942A11" w:rsidP="00942A11">
      <w:pPr>
        <w:pStyle w:val="a3"/>
        <w:ind w:right="1134"/>
        <w:rPr>
          <w:ins w:id="61" w:author="Ли Ицзя" w:date="2020-04-21T09:22:00Z"/>
          <w:rFonts w:asciiTheme="minorHAnsi" w:hAnsiTheme="minorHAnsi" w:cstheme="minorHAnsi"/>
          <w:sz w:val="24"/>
          <w:lang w:val="ru-RU"/>
        </w:rPr>
      </w:pPr>
    </w:p>
    <w:p w14:paraId="0C186399" w14:textId="058BF90E" w:rsidR="00143529" w:rsidRPr="00E231D6" w:rsidRDefault="00E231D6" w:rsidP="00A67E19">
      <w:pPr>
        <w:pStyle w:val="a3"/>
        <w:ind w:left="1134" w:right="1134"/>
        <w:rPr>
          <w:ins w:id="62" w:author="Ли Ицзя" w:date="2020-04-21T09:19:00Z"/>
          <w:rFonts w:asciiTheme="minorHAnsi" w:hAnsiTheme="minorHAnsi" w:cstheme="minorHAnsi"/>
          <w:sz w:val="8"/>
          <w:szCs w:val="6"/>
          <w:lang w:val="ru-RU"/>
          <w:rPrChange w:id="63" w:author="Ли Ицзя" w:date="2020-04-21T09:24:00Z">
            <w:rPr>
              <w:ins w:id="64" w:author="Ли Ицзя" w:date="2020-04-21T09:19:00Z"/>
              <w:rFonts w:asciiTheme="minorHAnsi" w:hAnsiTheme="minorHAnsi" w:cstheme="minorHAnsi"/>
              <w:sz w:val="24"/>
              <w:lang w:val="ru-RU"/>
            </w:rPr>
          </w:rPrChange>
        </w:rPr>
      </w:pPr>
      <m:oMathPara>
        <m:oMath>
          <m:r>
            <w:ins w:id="65" w:author="Ли Ицзя" w:date="2020-04-21T09:24:00Z">
              <w:rPr>
                <w:rFonts w:ascii="Cambria Math" w:hAnsi="Cambria Math" w:cstheme="minorHAnsi"/>
                <w:sz w:val="28"/>
                <w:szCs w:val="28"/>
              </w:rPr>
              <m:t>detA=</m:t>
            </w:ins>
          </m:r>
          <m:d>
            <m:dPr>
              <m:begChr m:val="|"/>
              <m:endChr m:val="|"/>
              <m:ctrlPr>
                <w:ins w:id="66" w:author="Ли Ицзя" w:date="2020-04-21T09:24:00Z">
                  <w:rPr>
                    <w:rFonts w:ascii="Cambria Math" w:eastAsia="华文中宋" w:hAnsi="Cambria Math"/>
                    <w:sz w:val="28"/>
                    <w:szCs w:val="28"/>
                    <w:lang w:val=""/>
                    <w:rPrChange w:id="67" w:author="Ли Ицзя" w:date="2020-04-21T09:24:00Z">
                      <w:rPr>
                        <w:rFonts w:ascii="Cambria Math" w:eastAsia="华文中宋" w:hAnsi="Cambria Math"/>
                        <w:sz w:val="58"/>
                        <w:szCs w:val="58"/>
                        <w:lang w:val=""/>
                      </w:rPr>
                    </w:rPrChange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ins w:id="68" w:author="Ли Ицзя" w:date="2020-04-21T09:24:00Z">
                      <w:rPr>
                        <w:rFonts w:ascii="Cambria Math" w:eastAsia="华文中宋" w:hAnsi="Cambria Math"/>
                        <w:sz w:val="28"/>
                        <w:szCs w:val="28"/>
                        <w:lang w:val=""/>
                        <w:rPrChange w:id="69" w:author="Ли Ицзя" w:date="2020-04-21T09:24:00Z">
                          <w:rPr>
                            <w:rFonts w:ascii="Cambria Math" w:eastAsia="华文中宋" w:hAnsi="Cambria Math"/>
                            <w:sz w:val="58"/>
                            <w:szCs w:val="58"/>
                            <w:lang w:val=""/>
                          </w:rPr>
                        </w:rPrChange>
                      </w:rPr>
                    </w:ins>
                  </m:ctrlPr>
                </m:mPr>
                <m:mr>
                  <m:e>
                    <m:r>
                      <w:ins w:id="70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71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7</m:t>
                      </w:ins>
                    </m:r>
                  </m:e>
                  <m:e>
                    <m:r>
                      <w:ins w:id="72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73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10</m:t>
                      </w:ins>
                    </m:r>
                  </m:e>
                  <m:e>
                    <m:r>
                      <w:ins w:id="74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75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2</m:t>
                      </w:ins>
                    </m:r>
                  </m:e>
                </m:mr>
                <m:mr>
                  <m:e>
                    <m:r>
                      <w:ins w:id="76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77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1</m:t>
                      </w:ins>
                    </m:r>
                  </m:e>
                  <m:e>
                    <m:r>
                      <w:ins w:id="78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79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15</m:t>
                      </w:ins>
                    </m:r>
                  </m:e>
                  <m:e>
                    <m:r>
                      <w:ins w:id="80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81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9</m:t>
                      </w:ins>
                    </m:r>
                  </m:e>
                </m:mr>
                <m:mr>
                  <m:e>
                    <m:r>
                      <w:ins w:id="82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83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11</m:t>
                      </w:ins>
                    </m:r>
                  </m:e>
                  <m:e>
                    <m:r>
                      <w:ins w:id="84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85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4</m:t>
                      </w:ins>
                    </m:r>
                  </m:e>
                  <m:e>
                    <m:r>
                      <w:ins w:id="86" w:author="Ли Ицзя" w:date="2020-04-21T09:24:00Z">
                        <m:rPr>
                          <m:sty m:val="p"/>
                        </m:rPr>
                        <w:rPr>
                          <w:rFonts w:ascii="Cambria Math" w:eastAsia="华文中宋" w:hAnsi="Cambria Math"/>
                          <w:sz w:val="28"/>
                          <w:szCs w:val="28"/>
                          <w:lang w:val=""/>
                          <w:rPrChange w:id="87" w:author="Ли Ицзя" w:date="2020-04-21T09:24:00Z">
                            <w:rPr>
                              <w:rFonts w:ascii="Cambria Math" w:eastAsia="华文中宋" w:hAnsi="Cambria Math"/>
                              <w:sz w:val="58"/>
                              <w:szCs w:val="58"/>
                              <w:lang w:val=""/>
                            </w:rPr>
                          </w:rPrChange>
                        </w:rPr>
                        <m:t>3</m:t>
                      </w:ins>
                    </m:r>
                  </m:e>
                </m:mr>
              </m:m>
            </m:e>
          </m:d>
        </m:oMath>
      </m:oMathPara>
    </w:p>
    <w:p w14:paraId="1D2EF41E" w14:textId="77777777" w:rsidR="00143529" w:rsidRPr="00777D6E" w:rsidRDefault="00143529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442F5CA0" w14:textId="77777777" w:rsidR="00E50976" w:rsidRPr="00777D6E" w:rsidRDefault="00E50976" w:rsidP="00A67E19">
      <w:pPr>
        <w:pStyle w:val="a3"/>
        <w:spacing w:before="5"/>
        <w:ind w:left="1134" w:right="1134"/>
        <w:rPr>
          <w:rFonts w:asciiTheme="minorHAnsi" w:hAnsiTheme="minorHAnsi" w:cstheme="minorHAnsi"/>
          <w:sz w:val="20"/>
          <w:lang w:val="ru-RU"/>
        </w:rPr>
      </w:pPr>
    </w:p>
    <w:p w14:paraId="4EF8B59D" w14:textId="77777777" w:rsidR="00375947" w:rsidRDefault="00375947" w:rsidP="00375947">
      <w:pPr>
        <w:pStyle w:val="1"/>
        <w:spacing w:before="1"/>
        <w:ind w:left="113" w:right="1134"/>
        <w:rPr>
          <w:ins w:id="88" w:author="Ли Ицзя" w:date="2020-04-21T09:26:00Z"/>
          <w:rFonts w:asciiTheme="minorHAnsi" w:hAnsiTheme="minorHAnsi" w:cstheme="minorHAnsi"/>
          <w:sz w:val="28"/>
          <w:szCs w:val="28"/>
          <w:lang w:val="ru-RU"/>
        </w:rPr>
      </w:pPr>
      <w:bookmarkStart w:id="89" w:name="_bookmark1"/>
      <w:bookmarkEnd w:id="89"/>
    </w:p>
    <w:p w14:paraId="099A6862" w14:textId="77777777" w:rsidR="00375947" w:rsidRDefault="00375947" w:rsidP="00375947">
      <w:pPr>
        <w:pStyle w:val="1"/>
        <w:spacing w:before="1"/>
        <w:ind w:left="113" w:right="1134"/>
        <w:rPr>
          <w:ins w:id="90" w:author="Ли Ицзя" w:date="2020-04-21T09:26:00Z"/>
          <w:rFonts w:asciiTheme="minorHAnsi" w:hAnsiTheme="minorHAnsi" w:cstheme="minorHAnsi"/>
          <w:sz w:val="28"/>
          <w:szCs w:val="28"/>
          <w:lang w:val="ru-RU"/>
        </w:rPr>
      </w:pPr>
    </w:p>
    <w:p w14:paraId="6801353F" w14:textId="365C2F96" w:rsidR="00E50976" w:rsidRPr="00094AEA" w:rsidRDefault="00D0605D" w:rsidP="00375947">
      <w:pPr>
        <w:pStyle w:val="1"/>
        <w:spacing w:before="1"/>
        <w:ind w:left="113" w:right="1134"/>
        <w:rPr>
          <w:rFonts w:asciiTheme="minorHAnsi" w:hAnsiTheme="minorHAnsi" w:cstheme="minorHAnsi"/>
          <w:sz w:val="28"/>
          <w:szCs w:val="28"/>
          <w:lang w:val="ru-RU"/>
          <w:rPrChange w:id="91" w:author="Ли Ицзя" w:date="2020-04-21T09:26:00Z">
            <w:rPr>
              <w:rFonts w:asciiTheme="minorHAnsi" w:hAnsiTheme="minorHAnsi" w:cstheme="minorHAnsi"/>
              <w:lang w:val="ru-RU"/>
            </w:rPr>
          </w:rPrChange>
        </w:rPr>
        <w:pPrChange w:id="92" w:author="Ли Ицзя" w:date="2020-04-21T09:26:00Z">
          <w:pPr>
            <w:pStyle w:val="1"/>
            <w:spacing w:before="1"/>
            <w:ind w:left="113" w:right="1134"/>
            <w:jc w:val="center"/>
          </w:pPr>
        </w:pPrChange>
      </w:pPr>
      <w:r w:rsidRPr="00094AEA">
        <w:rPr>
          <w:rFonts w:asciiTheme="minorHAnsi" w:hAnsiTheme="minorHAnsi" w:cstheme="minorHAnsi"/>
          <w:sz w:val="28"/>
          <w:szCs w:val="28"/>
          <w:lang w:val="ru-RU"/>
          <w:rPrChange w:id="93" w:author="Ли Ицзя" w:date="2020-04-21T09:26:00Z">
            <w:rPr>
              <w:rFonts w:asciiTheme="minorHAnsi" w:hAnsiTheme="minorHAnsi" w:cstheme="minorHAnsi"/>
              <w:lang w:val="ru-RU"/>
            </w:rPr>
          </w:rPrChange>
        </w:rPr>
        <w:t>Выполнение работы</w:t>
      </w:r>
    </w:p>
    <w:p w14:paraId="1164AAE6" w14:textId="77777777" w:rsidR="00D336EF" w:rsidRPr="00042B45" w:rsidDel="00375947" w:rsidRDefault="00D336EF" w:rsidP="00375947">
      <w:pPr>
        <w:pStyle w:val="2"/>
        <w:ind w:left="1062" w:hanging="240"/>
        <w:rPr>
          <w:del w:id="94" w:author="Ли Ицзя" w:date="2020-04-21T09:26:00Z"/>
        </w:rPr>
        <w:pPrChange w:id="95" w:author="Ли Ицзя" w:date="2020-04-21T09:26:00Z">
          <w:pPr>
            <w:pStyle w:val="2"/>
          </w:pPr>
        </w:pPrChange>
      </w:pPr>
      <w:bookmarkStart w:id="96" w:name="_bookmark2"/>
      <w:bookmarkEnd w:id="96"/>
    </w:p>
    <w:p w14:paraId="5DFCFA71" w14:textId="77777777" w:rsidR="00D336EF" w:rsidRPr="00042B45" w:rsidDel="00375947" w:rsidRDefault="00D336EF" w:rsidP="00375947">
      <w:pPr>
        <w:pStyle w:val="2"/>
        <w:ind w:left="1062" w:hanging="240"/>
        <w:rPr>
          <w:del w:id="97" w:author="Ли Ицзя" w:date="2020-04-21T09:26:00Z"/>
        </w:rPr>
        <w:pPrChange w:id="98" w:author="Ли Ицзя" w:date="2020-04-21T09:26:00Z">
          <w:pPr>
            <w:pStyle w:val="2"/>
          </w:pPr>
        </w:pPrChange>
      </w:pPr>
    </w:p>
    <w:p w14:paraId="4D20A66E" w14:textId="77777777" w:rsidR="00D336EF" w:rsidRPr="00042B45" w:rsidRDefault="00D336EF" w:rsidP="00375947">
      <w:pPr>
        <w:pStyle w:val="2"/>
        <w:ind w:left="1062" w:hanging="240"/>
        <w:pPrChange w:id="99" w:author="Ли Ицзя" w:date="2020-04-21T09:26:00Z">
          <w:pPr>
            <w:pStyle w:val="2"/>
          </w:pPr>
        </w:pPrChange>
      </w:pPr>
    </w:p>
    <w:p w14:paraId="789D9A95" w14:textId="279E3A15" w:rsidR="00E50976" w:rsidRPr="00D336EF" w:rsidRDefault="00375947" w:rsidP="00375947">
      <w:pPr>
        <w:pStyle w:val="2"/>
        <w:pPrChange w:id="100" w:author="Ли Ицзя" w:date="2020-04-21T09:27:00Z">
          <w:pPr>
            <w:pStyle w:val="2"/>
          </w:pPr>
        </w:pPrChange>
      </w:pPr>
      <w:ins w:id="101" w:author="Ли Ицзя" w:date="2020-04-21T09:26:00Z">
        <w:r>
          <w:t>1.</w:t>
        </w:r>
      </w:ins>
      <w:r w:rsidR="00D0605D" w:rsidRPr="00D336EF">
        <w:t xml:space="preserve">Расчёт определителя </w:t>
      </w:r>
      <w:r w:rsidR="00D0605D" w:rsidRPr="00375947">
        <w:rPr>
          <w:rPrChange w:id="102" w:author="Ли Ицзя" w:date="2020-04-21T09:27:00Z">
            <w:rPr/>
          </w:rPrChange>
        </w:rPr>
        <w:t>матрицы</w:t>
      </w:r>
    </w:p>
    <w:p w14:paraId="5140310D" w14:textId="77777777" w:rsidR="00E50976" w:rsidRDefault="00D0605D" w:rsidP="00A67E19">
      <w:pPr>
        <w:pStyle w:val="3"/>
        <w:spacing w:before="24" w:line="209" w:lineRule="exact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 xml:space="preserve">Определитель матрицы размера 3 </w:t>
      </w:r>
      <w:r w:rsidR="00D336EF">
        <w:rPr>
          <w:rFonts w:asciiTheme="minorHAnsi" w:hAnsiTheme="minorHAnsi" w:cstheme="minorHAnsi"/>
          <w:lang w:val="ru-RU"/>
        </w:rPr>
        <w:t>на 3</w:t>
      </w:r>
      <w:r w:rsidRPr="00777D6E">
        <w:rPr>
          <w:rFonts w:asciiTheme="minorHAnsi" w:hAnsiTheme="minorHAnsi" w:cstheme="minorHAnsi"/>
          <w:lang w:val="ru-RU"/>
        </w:rPr>
        <w:t>:</w:t>
      </w:r>
    </w:p>
    <w:p w14:paraId="26A6A15B" w14:textId="77777777" w:rsidR="00D336EF" w:rsidRDefault="00D336EF" w:rsidP="00A67E19">
      <w:pPr>
        <w:pStyle w:val="3"/>
        <w:spacing w:before="24" w:line="209" w:lineRule="exact"/>
        <w:ind w:left="1134" w:right="1134"/>
        <w:rPr>
          <w:rFonts w:asciiTheme="minorHAnsi" w:hAnsiTheme="minorHAnsi" w:cstheme="minorHAnsi"/>
          <w:lang w:val="ru-RU"/>
        </w:rPr>
      </w:pPr>
    </w:p>
    <w:p w14:paraId="6188ED88" w14:textId="77777777" w:rsidR="00D336EF" w:rsidRDefault="00D336EF" w:rsidP="00A67E19">
      <w:pPr>
        <w:pStyle w:val="3"/>
        <w:spacing w:before="24" w:line="209" w:lineRule="exact"/>
        <w:ind w:left="1134" w:right="1134"/>
        <w:rPr>
          <w:rFonts w:asciiTheme="minorHAnsi" w:hAnsiTheme="minorHAnsi" w:cstheme="minorHAnsi"/>
          <w:lang w:val="ru-RU"/>
        </w:rPr>
      </w:pPr>
    </w:p>
    <w:p w14:paraId="5D0D7390" w14:textId="77777777" w:rsidR="00D336EF" w:rsidRDefault="00D336EF" w:rsidP="00A67E19">
      <w:pPr>
        <w:pStyle w:val="3"/>
        <w:spacing w:before="24" w:line="209" w:lineRule="exact"/>
        <w:ind w:left="1134" w:right="1134"/>
        <w:rPr>
          <w:rFonts w:asciiTheme="minorHAnsi" w:hAnsiTheme="minorHAnsi" w:cstheme="minorHAnsi"/>
          <w:lang w:val="ru-RU"/>
        </w:rPr>
      </w:pPr>
    </w:p>
    <w:p w14:paraId="68175080" w14:textId="77777777" w:rsidR="00D336EF" w:rsidRDefault="00D336EF" w:rsidP="00A67E19">
      <w:pPr>
        <w:pStyle w:val="3"/>
        <w:spacing w:before="24" w:line="209" w:lineRule="exact"/>
        <w:ind w:left="1134" w:right="1134"/>
        <w:rPr>
          <w:rFonts w:asciiTheme="minorHAnsi" w:hAnsiTheme="minorHAnsi" w:cstheme="minorHAnsi"/>
          <w:lang w:val="ru-RU"/>
        </w:rPr>
      </w:pPr>
    </w:p>
    <w:p w14:paraId="61781BA2" w14:textId="77777777" w:rsidR="00D336EF" w:rsidRDefault="00D336EF" w:rsidP="00A67E19">
      <w:pPr>
        <w:pStyle w:val="3"/>
        <w:spacing w:before="24" w:line="209" w:lineRule="exact"/>
        <w:ind w:left="1134" w:right="1134"/>
        <w:rPr>
          <w:rFonts w:asciiTheme="minorHAnsi" w:hAnsiTheme="minorHAnsi" w:cstheme="minorHAnsi"/>
          <w:lang w:val="ru-RU"/>
        </w:rPr>
      </w:pPr>
    </w:p>
    <w:p w14:paraId="57C90D96" w14:textId="77777777" w:rsidR="00D336EF" w:rsidRPr="00D336EF" w:rsidRDefault="00D336EF" w:rsidP="00A67E19">
      <w:pPr>
        <w:pStyle w:val="3"/>
        <w:spacing w:before="24" w:line="209" w:lineRule="exact"/>
        <w:ind w:left="1134" w:right="1134"/>
        <w:rPr>
          <w:rFonts w:asciiTheme="minorHAnsi" w:hAnsiTheme="minorHAnsi" w:cstheme="minorHAnsi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68438695" behindDoc="0" locked="0" layoutInCell="1" allowOverlap="1" wp14:anchorId="28A0D216" wp14:editId="3CA8633E">
            <wp:simplePos x="0" y="0"/>
            <wp:positionH relativeFrom="column">
              <wp:posOffset>717702</wp:posOffset>
            </wp:positionH>
            <wp:positionV relativeFrom="paragraph">
              <wp:posOffset>-596011</wp:posOffset>
            </wp:positionV>
            <wp:extent cx="3686810" cy="716915"/>
            <wp:effectExtent l="0" t="0" r="0" b="0"/>
            <wp:wrapNone/>
            <wp:docPr id="14" name="Рисунок 14" descr="http://mathprofi.ru/f/kak_vychislit_opredelitel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athprofi.ru/f/kak_vychislit_opredelitel_clip_image02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B175F" w14:textId="77777777" w:rsidR="00D336EF" w:rsidRDefault="00D336EF" w:rsidP="00D336EF">
      <w:pPr>
        <w:pStyle w:val="2"/>
        <w:spacing w:before="89"/>
        <w:ind w:left="894"/>
      </w:pPr>
      <w:bookmarkStart w:id="103" w:name="_bookmark3"/>
      <w:bookmarkEnd w:id="103"/>
    </w:p>
    <w:p w14:paraId="455C7639" w14:textId="00E1A543" w:rsidR="00E50976" w:rsidRPr="00D336EF" w:rsidRDefault="00375947" w:rsidP="00D336EF">
      <w:pPr>
        <w:pStyle w:val="2"/>
        <w:spacing w:before="89"/>
        <w:ind w:left="894"/>
      </w:pPr>
      <w:ins w:id="104" w:author="Ли Ицзя" w:date="2020-04-21T09:26:00Z">
        <w:r>
          <w:t>2.</w:t>
        </w:r>
      </w:ins>
      <w:r w:rsidR="00D0605D" w:rsidRPr="00D336EF">
        <w:t>Создание проекта в</w:t>
      </w:r>
      <w:r w:rsidR="00D0605D" w:rsidRPr="00D336EF">
        <w:rPr>
          <w:spacing w:val="-3"/>
        </w:rPr>
        <w:t xml:space="preserve"> </w:t>
      </w:r>
      <w:r w:rsidR="00D0605D" w:rsidRPr="00777D6E">
        <w:t>Active</w:t>
      </w:r>
      <w:r w:rsidR="00D0605D" w:rsidRPr="00D336EF">
        <w:t>-</w:t>
      </w:r>
      <w:r w:rsidR="00D0605D" w:rsidRPr="00777D6E">
        <w:t>VHDL</w:t>
      </w:r>
    </w:p>
    <w:p w14:paraId="073032F7" w14:textId="77777777" w:rsidR="00E50976" w:rsidRPr="00D336EF" w:rsidRDefault="00D0605D" w:rsidP="00A67E19">
      <w:pPr>
        <w:pStyle w:val="3"/>
        <w:spacing w:before="23" w:line="259" w:lineRule="auto"/>
        <w:ind w:left="1134" w:right="1134" w:firstLine="719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 xml:space="preserve">На основе кода процессора, представленного в 22 главе, создан проект </w:t>
      </w:r>
      <w:r w:rsidRPr="00777D6E">
        <w:rPr>
          <w:rFonts w:asciiTheme="minorHAnsi" w:hAnsiTheme="minorHAnsi" w:cstheme="minorHAnsi"/>
        </w:rPr>
        <w:t>DP</w:t>
      </w:r>
      <w:r w:rsidRPr="00777D6E">
        <w:rPr>
          <w:rFonts w:asciiTheme="minorHAnsi" w:hAnsiTheme="minorHAnsi" w:cstheme="minorHAnsi"/>
          <w:lang w:val="ru-RU"/>
        </w:rPr>
        <w:t xml:space="preserve">32 в среде </w:t>
      </w:r>
      <w:r w:rsidRPr="00777D6E">
        <w:rPr>
          <w:rFonts w:asciiTheme="minorHAnsi" w:hAnsiTheme="minorHAnsi" w:cstheme="minorHAnsi"/>
        </w:rPr>
        <w:t>Active</w:t>
      </w:r>
      <w:r w:rsidRPr="00777D6E">
        <w:rPr>
          <w:rFonts w:asciiTheme="minorHAnsi" w:hAnsiTheme="minorHAnsi" w:cstheme="minorHAnsi"/>
          <w:lang w:val="ru-RU"/>
        </w:rPr>
        <w:t>-</w:t>
      </w:r>
      <w:r w:rsidRPr="00777D6E">
        <w:rPr>
          <w:rFonts w:asciiTheme="minorHAnsi" w:hAnsiTheme="minorHAnsi" w:cstheme="minorHAnsi"/>
        </w:rPr>
        <w:t>VHDL</w:t>
      </w:r>
      <w:r w:rsidRPr="00777D6E">
        <w:rPr>
          <w:rFonts w:asciiTheme="minorHAnsi" w:hAnsiTheme="minorHAnsi" w:cstheme="minorHAnsi"/>
          <w:lang w:val="ru-RU"/>
        </w:rPr>
        <w:t xml:space="preserve">. </w:t>
      </w:r>
      <w:r w:rsidRPr="00D336EF">
        <w:rPr>
          <w:rFonts w:asciiTheme="minorHAnsi" w:hAnsiTheme="minorHAnsi" w:cstheme="minorHAnsi"/>
          <w:lang w:val="ru-RU"/>
        </w:rPr>
        <w:t>Он состоит из следующих файлов:</w:t>
      </w:r>
    </w:p>
    <w:p w14:paraId="5F1FE16E" w14:textId="77777777" w:rsidR="00E50976" w:rsidRPr="00777D6E" w:rsidRDefault="00D0605D" w:rsidP="00A67E19">
      <w:pPr>
        <w:pStyle w:val="3"/>
        <w:numPr>
          <w:ilvl w:val="0"/>
          <w:numId w:val="5"/>
        </w:numPr>
        <w:tabs>
          <w:tab w:val="left" w:pos="1182"/>
        </w:tabs>
        <w:spacing w:before="122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</w:rPr>
        <w:t>dp</w:t>
      </w:r>
      <w:r w:rsidRPr="00777D6E">
        <w:rPr>
          <w:rFonts w:asciiTheme="minorHAnsi" w:hAnsiTheme="minorHAnsi" w:cstheme="minorHAnsi"/>
          <w:lang w:val="ru-RU"/>
        </w:rPr>
        <w:t>32_</w:t>
      </w:r>
      <w:r w:rsidRPr="00777D6E">
        <w:rPr>
          <w:rFonts w:asciiTheme="minorHAnsi" w:hAnsiTheme="minorHAnsi" w:cstheme="minorHAnsi"/>
        </w:rPr>
        <w:t>behav</w:t>
      </w:r>
      <w:r w:rsidRPr="00777D6E">
        <w:rPr>
          <w:rFonts w:asciiTheme="minorHAnsi" w:hAnsiTheme="minorHAnsi" w:cstheme="minorHAnsi"/>
          <w:lang w:val="ru-RU"/>
        </w:rPr>
        <w:t>.</w:t>
      </w:r>
      <w:r w:rsidRPr="00777D6E">
        <w:rPr>
          <w:rFonts w:asciiTheme="minorHAnsi" w:hAnsiTheme="minorHAnsi" w:cstheme="minorHAnsi"/>
        </w:rPr>
        <w:t>vhd</w:t>
      </w:r>
      <w:r w:rsidRPr="00777D6E">
        <w:rPr>
          <w:rFonts w:asciiTheme="minorHAnsi" w:hAnsiTheme="minorHAnsi" w:cstheme="minorHAnsi"/>
          <w:lang w:val="ru-RU"/>
        </w:rPr>
        <w:t xml:space="preserve"> — поведенческая модель</w:t>
      </w:r>
      <w:r w:rsidRPr="00777D6E">
        <w:rPr>
          <w:rFonts w:asciiTheme="minorHAnsi" w:hAnsiTheme="minorHAnsi" w:cstheme="minorHAnsi"/>
          <w:spacing w:val="-1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процессора;</w:t>
      </w:r>
    </w:p>
    <w:p w14:paraId="65181F89" w14:textId="77777777" w:rsidR="00E50976" w:rsidRPr="00777D6E" w:rsidRDefault="00D0605D" w:rsidP="00A67E19">
      <w:pPr>
        <w:pStyle w:val="3"/>
        <w:numPr>
          <w:ilvl w:val="0"/>
          <w:numId w:val="5"/>
        </w:numPr>
        <w:tabs>
          <w:tab w:val="left" w:pos="1182"/>
        </w:tabs>
        <w:spacing w:before="18"/>
        <w:ind w:left="1134" w:right="1134"/>
        <w:rPr>
          <w:rFonts w:asciiTheme="minorHAnsi" w:hAnsiTheme="minorHAnsi" w:cstheme="minorHAnsi"/>
        </w:rPr>
      </w:pPr>
      <w:r w:rsidRPr="00777D6E">
        <w:rPr>
          <w:rFonts w:asciiTheme="minorHAnsi" w:hAnsiTheme="minorHAnsi" w:cstheme="minorHAnsi"/>
        </w:rPr>
        <w:t>memory.vhd — модель</w:t>
      </w:r>
      <w:r w:rsidRPr="00777D6E">
        <w:rPr>
          <w:rFonts w:asciiTheme="minorHAnsi" w:hAnsiTheme="minorHAnsi" w:cstheme="minorHAnsi"/>
          <w:spacing w:val="-1"/>
        </w:rPr>
        <w:t xml:space="preserve"> </w:t>
      </w:r>
      <w:r w:rsidRPr="00777D6E">
        <w:rPr>
          <w:rFonts w:asciiTheme="minorHAnsi" w:hAnsiTheme="minorHAnsi" w:cstheme="minorHAnsi"/>
        </w:rPr>
        <w:t>памяти;</w:t>
      </w:r>
    </w:p>
    <w:p w14:paraId="697EBE28" w14:textId="77777777" w:rsidR="00E50976" w:rsidRPr="00777D6E" w:rsidRDefault="00D0605D" w:rsidP="00A67E19">
      <w:pPr>
        <w:pStyle w:val="3"/>
        <w:numPr>
          <w:ilvl w:val="0"/>
          <w:numId w:val="5"/>
        </w:numPr>
        <w:tabs>
          <w:tab w:val="left" w:pos="1182"/>
        </w:tabs>
        <w:spacing w:before="21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</w:rPr>
        <w:t>clk</w:t>
      </w:r>
      <w:r w:rsidRPr="00777D6E">
        <w:rPr>
          <w:rFonts w:asciiTheme="minorHAnsi" w:hAnsiTheme="minorHAnsi" w:cstheme="minorHAnsi"/>
          <w:lang w:val="ru-RU"/>
        </w:rPr>
        <w:t>_</w:t>
      </w:r>
      <w:r w:rsidRPr="00777D6E">
        <w:rPr>
          <w:rFonts w:asciiTheme="minorHAnsi" w:hAnsiTheme="minorHAnsi" w:cstheme="minorHAnsi"/>
        </w:rPr>
        <w:t>gen</w:t>
      </w:r>
      <w:r w:rsidRPr="00777D6E">
        <w:rPr>
          <w:rFonts w:asciiTheme="minorHAnsi" w:hAnsiTheme="minorHAnsi" w:cstheme="minorHAnsi"/>
          <w:lang w:val="ru-RU"/>
        </w:rPr>
        <w:t>.</w:t>
      </w:r>
      <w:r w:rsidRPr="00777D6E">
        <w:rPr>
          <w:rFonts w:asciiTheme="minorHAnsi" w:hAnsiTheme="minorHAnsi" w:cstheme="minorHAnsi"/>
        </w:rPr>
        <w:t>vhd</w:t>
      </w:r>
      <w:r w:rsidRPr="00777D6E">
        <w:rPr>
          <w:rFonts w:asciiTheme="minorHAnsi" w:hAnsiTheme="minorHAnsi" w:cstheme="minorHAnsi"/>
          <w:lang w:val="ru-RU"/>
        </w:rPr>
        <w:t xml:space="preserve"> — модель генератора тактовой</w:t>
      </w:r>
      <w:r w:rsidRPr="00777D6E">
        <w:rPr>
          <w:rFonts w:asciiTheme="minorHAnsi" w:hAnsiTheme="minorHAnsi" w:cstheme="minorHAnsi"/>
          <w:spacing w:val="-3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частоты;</w:t>
      </w:r>
    </w:p>
    <w:p w14:paraId="3E51FA3E" w14:textId="77777777" w:rsidR="00E50976" w:rsidRPr="00777D6E" w:rsidRDefault="00D0605D" w:rsidP="00A67E19">
      <w:pPr>
        <w:pStyle w:val="3"/>
        <w:numPr>
          <w:ilvl w:val="0"/>
          <w:numId w:val="5"/>
        </w:numPr>
        <w:tabs>
          <w:tab w:val="left" w:pos="1182"/>
        </w:tabs>
        <w:spacing w:before="20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</w:rPr>
        <w:t>dp</w:t>
      </w:r>
      <w:r w:rsidRPr="00777D6E">
        <w:rPr>
          <w:rFonts w:asciiTheme="minorHAnsi" w:hAnsiTheme="minorHAnsi" w:cstheme="minorHAnsi"/>
          <w:lang w:val="ru-RU"/>
        </w:rPr>
        <w:t>32_</w:t>
      </w:r>
      <w:r w:rsidRPr="00777D6E">
        <w:rPr>
          <w:rFonts w:asciiTheme="minorHAnsi" w:hAnsiTheme="minorHAnsi" w:cstheme="minorHAnsi"/>
        </w:rPr>
        <w:t>test</w:t>
      </w:r>
      <w:r w:rsidRPr="00777D6E">
        <w:rPr>
          <w:rFonts w:asciiTheme="minorHAnsi" w:hAnsiTheme="minorHAnsi" w:cstheme="minorHAnsi"/>
          <w:lang w:val="ru-RU"/>
        </w:rPr>
        <w:t>.</w:t>
      </w:r>
      <w:r w:rsidRPr="00777D6E">
        <w:rPr>
          <w:rFonts w:asciiTheme="minorHAnsi" w:hAnsiTheme="minorHAnsi" w:cstheme="minorHAnsi"/>
        </w:rPr>
        <w:t>vhd</w:t>
      </w:r>
      <w:r w:rsidRPr="00777D6E">
        <w:rPr>
          <w:rFonts w:asciiTheme="minorHAnsi" w:hAnsiTheme="minorHAnsi" w:cstheme="minorHAnsi"/>
          <w:lang w:val="ru-RU"/>
        </w:rPr>
        <w:t xml:space="preserve"> — модель</w:t>
      </w:r>
      <w:r w:rsidRPr="00777D6E">
        <w:rPr>
          <w:rFonts w:asciiTheme="minorHAnsi" w:hAnsiTheme="minorHAnsi" w:cstheme="minorHAnsi"/>
          <w:spacing w:val="-1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теста;</w:t>
      </w:r>
    </w:p>
    <w:p w14:paraId="69FA0412" w14:textId="77777777" w:rsidR="00E50976" w:rsidRPr="00777D6E" w:rsidRDefault="00D0605D" w:rsidP="00A67E19">
      <w:pPr>
        <w:pStyle w:val="3"/>
        <w:numPr>
          <w:ilvl w:val="0"/>
          <w:numId w:val="5"/>
        </w:numPr>
        <w:tabs>
          <w:tab w:val="left" w:pos="1182"/>
        </w:tabs>
        <w:spacing w:before="21" w:line="256" w:lineRule="auto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</w:rPr>
        <w:t>dp</w:t>
      </w:r>
      <w:r w:rsidRPr="00777D6E">
        <w:rPr>
          <w:rFonts w:asciiTheme="minorHAnsi" w:hAnsiTheme="minorHAnsi" w:cstheme="minorHAnsi"/>
          <w:lang w:val="ru-RU"/>
        </w:rPr>
        <w:t>32_</w:t>
      </w:r>
      <w:r w:rsidRPr="00777D6E">
        <w:rPr>
          <w:rFonts w:asciiTheme="minorHAnsi" w:hAnsiTheme="minorHAnsi" w:cstheme="minorHAnsi"/>
        </w:rPr>
        <w:t>behaviour</w:t>
      </w:r>
      <w:r w:rsidRPr="00777D6E">
        <w:rPr>
          <w:rFonts w:asciiTheme="minorHAnsi" w:hAnsiTheme="minorHAnsi" w:cstheme="minorHAnsi"/>
          <w:lang w:val="ru-RU"/>
        </w:rPr>
        <w:t>_</w:t>
      </w:r>
      <w:r w:rsidRPr="00777D6E">
        <w:rPr>
          <w:rFonts w:asciiTheme="minorHAnsi" w:hAnsiTheme="minorHAnsi" w:cstheme="minorHAnsi"/>
        </w:rPr>
        <w:t>test</w:t>
      </w:r>
      <w:r w:rsidRPr="00777D6E">
        <w:rPr>
          <w:rFonts w:asciiTheme="minorHAnsi" w:hAnsiTheme="minorHAnsi" w:cstheme="minorHAnsi"/>
          <w:lang w:val="ru-RU"/>
        </w:rPr>
        <w:t xml:space="preserve"> — конфигурация для </w:t>
      </w:r>
      <w:r w:rsidRPr="00777D6E">
        <w:rPr>
          <w:rFonts w:asciiTheme="minorHAnsi" w:hAnsiTheme="minorHAnsi" w:cstheme="minorHAnsi"/>
        </w:rPr>
        <w:t>VHDL</w:t>
      </w:r>
      <w:r w:rsidRPr="00777D6E">
        <w:rPr>
          <w:rFonts w:asciiTheme="minorHAnsi" w:hAnsiTheme="minorHAnsi" w:cstheme="minorHAnsi"/>
          <w:lang w:val="ru-RU"/>
        </w:rPr>
        <w:t xml:space="preserve">-модели теста поведенческой модели </w:t>
      </w:r>
      <w:r w:rsidRPr="00777D6E">
        <w:rPr>
          <w:rFonts w:asciiTheme="minorHAnsi" w:hAnsiTheme="minorHAnsi" w:cstheme="minorHAnsi"/>
        </w:rPr>
        <w:t>DP</w:t>
      </w:r>
      <w:r w:rsidRPr="00777D6E">
        <w:rPr>
          <w:rFonts w:asciiTheme="minorHAnsi" w:hAnsiTheme="minorHAnsi" w:cstheme="minorHAnsi"/>
          <w:lang w:val="ru-RU"/>
        </w:rPr>
        <w:t>32;</w:t>
      </w:r>
    </w:p>
    <w:p w14:paraId="377B27CB" w14:textId="77777777" w:rsidR="00E50976" w:rsidRPr="00777D6E" w:rsidRDefault="00D0605D" w:rsidP="00A67E19">
      <w:pPr>
        <w:pStyle w:val="3"/>
        <w:numPr>
          <w:ilvl w:val="0"/>
          <w:numId w:val="5"/>
        </w:numPr>
        <w:tabs>
          <w:tab w:val="left" w:pos="1182"/>
        </w:tabs>
        <w:spacing w:before="3"/>
        <w:ind w:left="1134" w:right="1134"/>
        <w:rPr>
          <w:rFonts w:asciiTheme="minorHAnsi" w:hAnsiTheme="minorHAnsi" w:cstheme="minorHAnsi"/>
        </w:rPr>
      </w:pPr>
      <w:r w:rsidRPr="00777D6E">
        <w:rPr>
          <w:rFonts w:asciiTheme="minorHAnsi" w:hAnsiTheme="minorHAnsi" w:cstheme="minorHAnsi"/>
        </w:rPr>
        <w:t>alu.vhd — модель</w:t>
      </w:r>
      <w:r w:rsidRPr="00777D6E">
        <w:rPr>
          <w:rFonts w:asciiTheme="minorHAnsi" w:hAnsiTheme="minorHAnsi" w:cstheme="minorHAnsi"/>
          <w:spacing w:val="-1"/>
        </w:rPr>
        <w:t xml:space="preserve"> </w:t>
      </w:r>
      <w:r w:rsidRPr="00777D6E">
        <w:rPr>
          <w:rFonts w:asciiTheme="minorHAnsi" w:hAnsiTheme="minorHAnsi" w:cstheme="minorHAnsi"/>
        </w:rPr>
        <w:t>АЛУ.</w:t>
      </w:r>
    </w:p>
    <w:p w14:paraId="0AB256E3" w14:textId="77777777" w:rsidR="00E50976" w:rsidRPr="00777D6E" w:rsidRDefault="00D0605D" w:rsidP="00A67E19">
      <w:pPr>
        <w:pStyle w:val="2"/>
        <w:numPr>
          <w:ilvl w:val="0"/>
          <w:numId w:val="4"/>
        </w:numPr>
        <w:spacing w:before="139"/>
        <w:ind w:left="1134"/>
        <w:jc w:val="left"/>
      </w:pPr>
      <w:bookmarkStart w:id="105" w:name="_bookmark4"/>
      <w:bookmarkEnd w:id="105"/>
      <w:r w:rsidRPr="00777D6E">
        <w:t>Написание кода</w:t>
      </w:r>
      <w:r w:rsidRPr="00777D6E">
        <w:rPr>
          <w:spacing w:val="-2"/>
        </w:rPr>
        <w:t xml:space="preserve"> </w:t>
      </w:r>
      <w:r w:rsidRPr="00777D6E">
        <w:t>программы</w:t>
      </w:r>
    </w:p>
    <w:p w14:paraId="76BC0885" w14:textId="77777777" w:rsidR="00E50976" w:rsidRPr="00777D6E" w:rsidRDefault="00D0605D" w:rsidP="00A67E19">
      <w:pPr>
        <w:pStyle w:val="3"/>
        <w:spacing w:before="23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noProof/>
          <w:lang w:val="ru-RU" w:eastAsia="ru-RU" w:bidi="ar-SA"/>
        </w:rPr>
        <w:lastRenderedPageBreak/>
        <w:drawing>
          <wp:anchor distT="0" distB="0" distL="0" distR="0" simplePos="0" relativeHeight="251632640" behindDoc="1" locked="0" layoutInCell="1" allowOverlap="1" wp14:anchorId="22F425C8" wp14:editId="0B5A1E7C">
            <wp:simplePos x="0" y="0"/>
            <wp:positionH relativeFrom="page">
              <wp:posOffset>1465911</wp:posOffset>
            </wp:positionH>
            <wp:positionV relativeFrom="paragraph">
              <wp:posOffset>461899</wp:posOffset>
            </wp:positionV>
            <wp:extent cx="4640580" cy="3032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D6E">
        <w:rPr>
          <w:rFonts w:asciiTheme="minorHAnsi" w:hAnsiTheme="minorHAnsi" w:cstheme="minorHAnsi"/>
          <w:lang w:val="ru-RU"/>
        </w:rPr>
        <w:t>Код программы писался на основании операций, представленных в следующей таблице</w:t>
      </w:r>
    </w:p>
    <w:p w14:paraId="71BCC3EA" w14:textId="77777777" w:rsidR="00E50976" w:rsidRPr="00777D6E" w:rsidRDefault="00E50976" w:rsidP="00A67E19">
      <w:pPr>
        <w:ind w:left="1134" w:right="1134"/>
        <w:rPr>
          <w:rFonts w:asciiTheme="minorHAnsi" w:hAnsiTheme="minorHAnsi" w:cstheme="minorHAnsi"/>
          <w:lang w:val="ru-RU"/>
        </w:rPr>
        <w:sectPr w:rsidR="00E50976" w:rsidRPr="00777D6E">
          <w:footerReference w:type="default" r:id="rId13"/>
          <w:pgSz w:w="11910" w:h="16840"/>
          <w:pgMar w:top="1040" w:right="740" w:bottom="1200" w:left="1600" w:header="0" w:footer="1007" w:gutter="0"/>
          <w:cols w:space="720"/>
        </w:sectPr>
      </w:pPr>
    </w:p>
    <w:p w14:paraId="71B4E729" w14:textId="77777777" w:rsidR="00E50976" w:rsidRPr="00777D6E" w:rsidRDefault="00D0605D" w:rsidP="00A67E19">
      <w:pPr>
        <w:pStyle w:val="a3"/>
        <w:ind w:left="1134" w:right="1134"/>
        <w:rPr>
          <w:rFonts w:asciiTheme="minorHAnsi" w:hAnsiTheme="minorHAnsi" w:cstheme="minorHAnsi"/>
          <w:sz w:val="20"/>
        </w:rPr>
      </w:pPr>
      <w:r w:rsidRPr="00777D6E">
        <w:rPr>
          <w:rFonts w:asciiTheme="minorHAnsi" w:hAnsiTheme="minorHAnsi" w:cstheme="minorHAnsi"/>
          <w:noProof/>
          <w:sz w:val="20"/>
          <w:lang w:val="ru-RU" w:eastAsia="ru-RU" w:bidi="ar-SA"/>
        </w:rPr>
        <w:lastRenderedPageBreak/>
        <w:drawing>
          <wp:inline distT="0" distB="0" distL="0" distR="0" wp14:anchorId="1B5030B3" wp14:editId="6E68F899">
            <wp:extent cx="4640580" cy="4389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F32D" w14:textId="77777777" w:rsidR="00E50976" w:rsidRPr="00777D6E" w:rsidRDefault="00E50976" w:rsidP="00A67E19">
      <w:pPr>
        <w:pStyle w:val="a3"/>
        <w:spacing w:before="7"/>
        <w:ind w:left="1134" w:right="1134"/>
        <w:rPr>
          <w:rFonts w:asciiTheme="minorHAnsi" w:hAnsiTheme="minorHAnsi" w:cstheme="minorHAnsi"/>
          <w:sz w:val="27"/>
        </w:rPr>
      </w:pPr>
    </w:p>
    <w:p w14:paraId="72C1D2BF" w14:textId="77777777" w:rsidR="00E50976" w:rsidRPr="00777D6E" w:rsidRDefault="00D0605D" w:rsidP="00A67E19">
      <w:pPr>
        <w:pStyle w:val="3"/>
        <w:spacing w:before="91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noProof/>
          <w:lang w:val="ru-RU" w:eastAsia="ru-RU" w:bidi="ar-SA"/>
        </w:rPr>
        <w:drawing>
          <wp:anchor distT="0" distB="0" distL="0" distR="0" simplePos="0" relativeHeight="251638784" behindDoc="1" locked="0" layoutInCell="1" allowOverlap="1" wp14:anchorId="4C1600EA" wp14:editId="032DEA40">
            <wp:simplePos x="0" y="0"/>
            <wp:positionH relativeFrom="page">
              <wp:posOffset>1740002</wp:posOffset>
            </wp:positionH>
            <wp:positionV relativeFrom="paragraph">
              <wp:posOffset>289967</wp:posOffset>
            </wp:positionV>
            <wp:extent cx="3067629" cy="389077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629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D6E">
        <w:rPr>
          <w:rFonts w:asciiTheme="minorHAnsi" w:hAnsiTheme="minorHAnsi" w:cstheme="minorHAnsi"/>
          <w:lang w:val="ru-RU"/>
        </w:rPr>
        <w:t>Текст программы на машинном коде:</w:t>
      </w:r>
    </w:p>
    <w:p w14:paraId="10BEDB95" w14:textId="77777777" w:rsidR="00E50976" w:rsidRPr="00777D6E" w:rsidRDefault="00E50976" w:rsidP="00A67E19">
      <w:pPr>
        <w:ind w:left="1134" w:right="1134"/>
        <w:rPr>
          <w:rFonts w:asciiTheme="minorHAnsi" w:hAnsiTheme="minorHAnsi" w:cstheme="minorHAnsi"/>
          <w:lang w:val="ru-RU"/>
        </w:rPr>
        <w:sectPr w:rsidR="00E50976" w:rsidRPr="00777D6E">
          <w:pgSz w:w="11910" w:h="16840"/>
          <w:pgMar w:top="1120" w:right="740" w:bottom="1200" w:left="1600" w:header="0" w:footer="1007" w:gutter="0"/>
          <w:cols w:space="720"/>
        </w:sectPr>
      </w:pPr>
    </w:p>
    <w:p w14:paraId="04FA8FB7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1B6815E2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031C2DA3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6B0F71F8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4A943A4C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338D421D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4D2E1778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7C4734A0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sz w:val="24"/>
          <w:lang w:val="ru-RU"/>
        </w:rPr>
      </w:pPr>
    </w:p>
    <w:p w14:paraId="52BADCC1" w14:textId="77777777" w:rsidR="00E50976" w:rsidRPr="00777D6E" w:rsidRDefault="00E50976" w:rsidP="00A67E19">
      <w:pPr>
        <w:pStyle w:val="a3"/>
        <w:spacing w:before="3"/>
        <w:ind w:left="1134" w:right="1134"/>
        <w:rPr>
          <w:rFonts w:asciiTheme="minorHAnsi" w:hAnsiTheme="minorHAnsi" w:cstheme="minorHAnsi"/>
          <w:sz w:val="33"/>
          <w:lang w:val="ru-RU"/>
        </w:rPr>
      </w:pPr>
    </w:p>
    <w:p w14:paraId="65B3B10D" w14:textId="77777777" w:rsidR="00E50976" w:rsidRPr="00777D6E" w:rsidRDefault="00D0605D" w:rsidP="00A67E19">
      <w:pPr>
        <w:pStyle w:val="3"/>
        <w:ind w:left="1134" w:right="1134"/>
        <w:rPr>
          <w:rFonts w:asciiTheme="minorHAnsi" w:hAnsiTheme="minorHAnsi" w:cstheme="minorHAnsi"/>
        </w:rPr>
      </w:pPr>
      <w:bookmarkStart w:id="106" w:name="_bookmark5"/>
      <w:bookmarkEnd w:id="106"/>
      <w:r w:rsidRPr="00777D6E">
        <w:rPr>
          <w:rFonts w:asciiTheme="minorHAnsi" w:hAnsiTheme="minorHAnsi" w:cstheme="minorHAnsi"/>
        </w:rPr>
        <w:t>строки;</w:t>
      </w:r>
    </w:p>
    <w:p w14:paraId="399C30DD" w14:textId="77777777" w:rsidR="00E50976" w:rsidRPr="00D336EF" w:rsidRDefault="00D0605D" w:rsidP="00A67E19">
      <w:pPr>
        <w:pStyle w:val="2"/>
        <w:numPr>
          <w:ilvl w:val="0"/>
          <w:numId w:val="4"/>
        </w:numPr>
        <w:tabs>
          <w:tab w:val="left" w:pos="221"/>
        </w:tabs>
        <w:ind w:left="1134"/>
        <w:jc w:val="left"/>
      </w:pPr>
      <w:r w:rsidRPr="00D336EF">
        <w:rPr>
          <w:spacing w:val="-1"/>
        </w:rPr>
        <w:br w:type="column"/>
      </w:r>
      <w:r w:rsidR="00042B45">
        <w:t xml:space="preserve"> О</w:t>
      </w:r>
      <w:r w:rsidRPr="00D336EF">
        <w:t>писание</w:t>
      </w:r>
      <w:r w:rsidRPr="00D336EF">
        <w:rPr>
          <w:spacing w:val="-3"/>
        </w:rPr>
        <w:t xml:space="preserve"> </w:t>
      </w:r>
      <w:r w:rsidR="00042B45">
        <w:rPr>
          <w:spacing w:val="-3"/>
        </w:rPr>
        <w:t xml:space="preserve">алгоритма </w:t>
      </w:r>
      <w:r w:rsidR="00042B45">
        <w:t>программы</w:t>
      </w:r>
    </w:p>
    <w:p w14:paraId="380B72C4" w14:textId="77777777" w:rsidR="00E50976" w:rsidRPr="00D336EF" w:rsidRDefault="00D0605D" w:rsidP="00A67E19">
      <w:pPr>
        <w:pStyle w:val="3"/>
        <w:numPr>
          <w:ilvl w:val="0"/>
          <w:numId w:val="3"/>
        </w:numPr>
        <w:tabs>
          <w:tab w:val="left" w:pos="295"/>
        </w:tabs>
        <w:spacing w:before="26" w:line="245" w:lineRule="exact"/>
        <w:ind w:left="1134" w:right="1134"/>
        <w:rPr>
          <w:rFonts w:asciiTheme="minorHAnsi" w:hAnsiTheme="minorHAnsi" w:cstheme="minorHAnsi"/>
          <w:lang w:val="ru-RU"/>
        </w:rPr>
      </w:pPr>
      <w:r w:rsidRPr="00D336EF">
        <w:rPr>
          <w:rFonts w:asciiTheme="minorHAnsi" w:hAnsiTheme="minorHAnsi" w:cstheme="minorHAnsi"/>
          <w:lang w:val="ru-RU"/>
        </w:rPr>
        <w:t>Обнуляем</w:t>
      </w:r>
      <w:r w:rsidRPr="00D336EF">
        <w:rPr>
          <w:rFonts w:asciiTheme="minorHAnsi" w:hAnsiTheme="minorHAnsi" w:cstheme="minorHAnsi"/>
          <w:spacing w:val="-2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D336EF">
        <w:rPr>
          <w:rFonts w:asciiTheme="minorHAnsi" w:hAnsiTheme="minorHAnsi" w:cstheme="minorHAnsi"/>
          <w:lang w:val="ru-RU"/>
        </w:rPr>
        <w:t>0;</w:t>
      </w:r>
    </w:p>
    <w:p w14:paraId="2A3E92EF" w14:textId="77777777" w:rsidR="00E50976" w:rsidRPr="00777D6E" w:rsidRDefault="00D0605D" w:rsidP="00A67E19">
      <w:pPr>
        <w:pStyle w:val="3"/>
        <w:numPr>
          <w:ilvl w:val="0"/>
          <w:numId w:val="3"/>
        </w:numPr>
        <w:tabs>
          <w:tab w:val="left" w:pos="295"/>
        </w:tabs>
        <w:spacing w:line="302" w:lineRule="exact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–</w:t>
      </w:r>
      <w:r w:rsidRPr="00777D6E">
        <w:rPr>
          <w:rFonts w:asciiTheme="minorHAnsi" w:hAnsiTheme="minorHAnsi" w:cstheme="minorHAnsi"/>
          <w:spacing w:val="-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(3)</w:t>
      </w:r>
      <w:r w:rsidRPr="00777D6E">
        <w:rPr>
          <w:rFonts w:asciiTheme="minorHAnsi" w:hAnsiTheme="minorHAnsi" w:cstheme="minorHAnsi"/>
          <w:spacing w:val="-3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Вычисляем</w:t>
      </w:r>
      <w:r w:rsidRPr="00777D6E">
        <w:rPr>
          <w:rFonts w:asciiTheme="minorHAnsi" w:hAnsiTheme="minorHAnsi" w:cstheme="minorHAnsi"/>
          <w:spacing w:val="-5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произведение</w:t>
      </w:r>
      <w:r w:rsidRPr="00777D6E">
        <w:rPr>
          <w:rFonts w:asciiTheme="minorHAnsi" w:hAnsiTheme="minorHAnsi" w:cstheme="minorHAnsi"/>
          <w:spacing w:val="-6"/>
          <w:lang w:val="ru-RU"/>
        </w:rPr>
        <w:t xml:space="preserve"> </w:t>
      </w:r>
      <w:r w:rsidRPr="00777D6E">
        <w:rPr>
          <w:rFonts w:ascii="Cambria Math" w:eastAsia="Arial Black" w:hAnsi="Cambria Math" w:cs="Cambria Math"/>
        </w:rPr>
        <w:t>𝑎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1</w:t>
      </w:r>
      <w:r w:rsidRPr="00777D6E">
        <w:rPr>
          <w:rFonts w:ascii="Cambria Math" w:eastAsia="Arial Black" w:hAnsi="Cambria Math" w:cs="Cambria Math"/>
        </w:rPr>
        <w:t>𝑏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2</w:t>
      </w:r>
      <w:r w:rsidRPr="00777D6E">
        <w:rPr>
          <w:rFonts w:ascii="Cambria Math" w:eastAsia="Arial Black" w:hAnsi="Cambria Math" w:cs="Cambria Math"/>
        </w:rPr>
        <w:t>𝑐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3</w:t>
      </w:r>
      <w:r w:rsidRPr="00777D6E">
        <w:rPr>
          <w:rFonts w:asciiTheme="minorHAnsi" w:eastAsia="Arial Black" w:hAnsiTheme="minorHAnsi" w:cstheme="minorHAnsi"/>
          <w:spacing w:val="2"/>
          <w:position w:val="-4"/>
          <w:sz w:val="16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</w:t>
      </w:r>
      <w:r w:rsidRPr="00777D6E">
        <w:rPr>
          <w:rFonts w:asciiTheme="minorHAnsi" w:hAnsiTheme="minorHAnsi" w:cstheme="minorHAnsi"/>
          <w:spacing w:val="-6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2,</w:t>
      </w:r>
      <w:r w:rsidRPr="00777D6E">
        <w:rPr>
          <w:rFonts w:asciiTheme="minorHAnsi" w:hAnsiTheme="minorHAnsi" w:cstheme="minorHAnsi"/>
          <w:spacing w:val="-4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записываем</w:t>
      </w:r>
      <w:r w:rsidRPr="00777D6E">
        <w:rPr>
          <w:rFonts w:asciiTheme="minorHAnsi" w:hAnsiTheme="minorHAnsi" w:cstheme="minorHAnsi"/>
          <w:spacing w:val="-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результат</w:t>
      </w:r>
      <w:r w:rsidRPr="00777D6E">
        <w:rPr>
          <w:rFonts w:asciiTheme="minorHAnsi" w:hAnsiTheme="minorHAnsi" w:cstheme="minorHAnsi"/>
          <w:spacing w:val="-4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</w:t>
      </w:r>
      <w:r w:rsidRPr="00777D6E">
        <w:rPr>
          <w:rFonts w:asciiTheme="minorHAnsi" w:hAnsiTheme="minorHAnsi" w:cstheme="minorHAnsi"/>
          <w:spacing w:val="-6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1;</w:t>
      </w:r>
    </w:p>
    <w:p w14:paraId="3D97AA79" w14:textId="77777777" w:rsidR="00E50976" w:rsidRPr="00777D6E" w:rsidRDefault="00D0605D" w:rsidP="00A67E19">
      <w:pPr>
        <w:pStyle w:val="3"/>
        <w:spacing w:line="278" w:lineRule="exact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 xml:space="preserve">(4) – (7) Вычисляем произведение </w:t>
      </w:r>
      <w:r w:rsidRPr="00777D6E">
        <w:rPr>
          <w:rFonts w:ascii="Cambria Math" w:eastAsia="Arial Black" w:hAnsi="Cambria Math" w:cs="Cambria Math"/>
        </w:rPr>
        <w:t>𝑎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3</w:t>
      </w:r>
      <w:r w:rsidRPr="00777D6E">
        <w:rPr>
          <w:rFonts w:ascii="Cambria Math" w:eastAsia="Arial Black" w:hAnsi="Cambria Math" w:cs="Cambria Math"/>
        </w:rPr>
        <w:t>𝑏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1</w:t>
      </w:r>
      <w:r w:rsidRPr="00777D6E">
        <w:rPr>
          <w:rFonts w:ascii="Cambria Math" w:eastAsia="Arial Black" w:hAnsi="Cambria Math" w:cs="Cambria Math"/>
        </w:rPr>
        <w:t>𝑐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 xml:space="preserve">2 </w:t>
      </w:r>
      <w:r w:rsidRPr="00777D6E">
        <w:rPr>
          <w:rFonts w:asciiTheme="minorHAnsi" w:hAnsiTheme="minorHAnsi" w:cstheme="minorHAnsi"/>
          <w:lang w:val="ru-RU"/>
        </w:rPr>
        <w:t xml:space="preserve">в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 xml:space="preserve">2, прибавляем результат к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1;</w:t>
      </w:r>
    </w:p>
    <w:p w14:paraId="7E73C104" w14:textId="77777777" w:rsidR="00E50976" w:rsidRPr="00777D6E" w:rsidRDefault="00D0605D" w:rsidP="00A67E19">
      <w:pPr>
        <w:pStyle w:val="3"/>
        <w:spacing w:line="278" w:lineRule="exact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(8)</w:t>
      </w:r>
      <w:r w:rsidRPr="00777D6E">
        <w:rPr>
          <w:rFonts w:asciiTheme="minorHAnsi" w:hAnsiTheme="minorHAnsi" w:cstheme="minorHAnsi"/>
          <w:spacing w:val="-1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–</w:t>
      </w:r>
      <w:r w:rsidRPr="00777D6E">
        <w:rPr>
          <w:rFonts w:asciiTheme="minorHAnsi" w:hAnsiTheme="minorHAnsi" w:cstheme="minorHAnsi"/>
          <w:spacing w:val="-21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(11)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Вычисляем</w:t>
      </w:r>
      <w:r w:rsidRPr="00777D6E">
        <w:rPr>
          <w:rFonts w:asciiTheme="minorHAnsi" w:hAnsiTheme="minorHAnsi" w:cstheme="minorHAnsi"/>
          <w:spacing w:val="-1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произведение</w:t>
      </w:r>
      <w:r w:rsidRPr="00777D6E">
        <w:rPr>
          <w:rFonts w:asciiTheme="minorHAnsi" w:hAnsiTheme="minorHAnsi" w:cstheme="minorHAnsi"/>
          <w:spacing w:val="-20"/>
          <w:lang w:val="ru-RU"/>
        </w:rPr>
        <w:t xml:space="preserve"> </w:t>
      </w:r>
      <w:r w:rsidRPr="00777D6E">
        <w:rPr>
          <w:rFonts w:ascii="Cambria Math" w:eastAsia="Arial Black" w:hAnsi="Cambria Math" w:cs="Cambria Math"/>
        </w:rPr>
        <w:t>𝑎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2</w:t>
      </w:r>
      <w:r w:rsidRPr="00777D6E">
        <w:rPr>
          <w:rFonts w:ascii="Cambria Math" w:eastAsia="Arial Black" w:hAnsi="Cambria Math" w:cs="Cambria Math"/>
        </w:rPr>
        <w:t>𝑏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3</w:t>
      </w:r>
      <w:r w:rsidRPr="00777D6E">
        <w:rPr>
          <w:rFonts w:ascii="Cambria Math" w:eastAsia="Arial Black" w:hAnsi="Cambria Math" w:cs="Cambria Math"/>
        </w:rPr>
        <w:t>𝑐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1</w:t>
      </w:r>
      <w:r w:rsidRPr="00777D6E">
        <w:rPr>
          <w:rFonts w:asciiTheme="minorHAnsi" w:eastAsia="Arial Black" w:hAnsiTheme="minorHAnsi" w:cstheme="minorHAnsi"/>
          <w:spacing w:val="-12"/>
          <w:position w:val="-4"/>
          <w:sz w:val="16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2,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прибавляем</w:t>
      </w:r>
      <w:r w:rsidRPr="00777D6E">
        <w:rPr>
          <w:rFonts w:asciiTheme="minorHAnsi" w:hAnsiTheme="minorHAnsi" w:cstheme="minorHAnsi"/>
          <w:spacing w:val="-1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результат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к</w:t>
      </w:r>
      <w:r w:rsidRPr="00777D6E">
        <w:rPr>
          <w:rFonts w:asciiTheme="minorHAnsi" w:hAnsiTheme="minorHAnsi" w:cstheme="minorHAnsi"/>
          <w:spacing w:val="-20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1;</w:t>
      </w:r>
    </w:p>
    <w:p w14:paraId="39C0A739" w14:textId="77777777" w:rsidR="00E50976" w:rsidRPr="00777D6E" w:rsidRDefault="00D0605D" w:rsidP="00A67E19">
      <w:pPr>
        <w:pStyle w:val="3"/>
        <w:spacing w:line="278" w:lineRule="exact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(12)</w:t>
      </w:r>
      <w:r w:rsidRPr="00777D6E">
        <w:rPr>
          <w:rFonts w:asciiTheme="minorHAnsi" w:hAnsiTheme="minorHAnsi" w:cstheme="minorHAnsi"/>
          <w:spacing w:val="-20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–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(15)</w:t>
      </w:r>
      <w:r w:rsidRPr="00777D6E">
        <w:rPr>
          <w:rFonts w:asciiTheme="minorHAnsi" w:hAnsiTheme="minorHAnsi" w:cstheme="minorHAnsi"/>
          <w:spacing w:val="-1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Вычисляем</w:t>
      </w:r>
      <w:r w:rsidRPr="00777D6E">
        <w:rPr>
          <w:rFonts w:asciiTheme="minorHAnsi" w:hAnsiTheme="minorHAnsi" w:cstheme="minorHAnsi"/>
          <w:spacing w:val="-20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произведение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="Cambria Math" w:eastAsia="Arial Black" w:hAnsi="Cambria Math" w:cs="Cambria Math"/>
        </w:rPr>
        <w:t>𝑎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3</w:t>
      </w:r>
      <w:r w:rsidRPr="00777D6E">
        <w:rPr>
          <w:rFonts w:ascii="Cambria Math" w:eastAsia="Arial Black" w:hAnsi="Cambria Math" w:cs="Cambria Math"/>
        </w:rPr>
        <w:t>𝑏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2</w:t>
      </w:r>
      <w:r w:rsidRPr="00777D6E">
        <w:rPr>
          <w:rFonts w:ascii="Cambria Math" w:eastAsia="Arial Black" w:hAnsi="Cambria Math" w:cs="Cambria Math"/>
        </w:rPr>
        <w:t>𝑐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1</w:t>
      </w:r>
      <w:r w:rsidRPr="00777D6E">
        <w:rPr>
          <w:rFonts w:asciiTheme="minorHAnsi" w:eastAsia="Arial Black" w:hAnsiTheme="minorHAnsi" w:cstheme="minorHAnsi"/>
          <w:spacing w:val="-12"/>
          <w:position w:val="-4"/>
          <w:sz w:val="16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2,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вычитаем</w:t>
      </w:r>
      <w:r w:rsidRPr="00777D6E">
        <w:rPr>
          <w:rFonts w:asciiTheme="minorHAnsi" w:hAnsiTheme="minorHAnsi" w:cstheme="minorHAnsi"/>
          <w:spacing w:val="-1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результат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из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1;</w:t>
      </w:r>
    </w:p>
    <w:p w14:paraId="2EDBF76C" w14:textId="77777777" w:rsidR="00E50976" w:rsidRPr="00777D6E" w:rsidRDefault="00D0605D" w:rsidP="00A67E19">
      <w:pPr>
        <w:pStyle w:val="3"/>
        <w:spacing w:line="278" w:lineRule="exact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(16)</w:t>
      </w:r>
      <w:r w:rsidRPr="00777D6E">
        <w:rPr>
          <w:rFonts w:asciiTheme="minorHAnsi" w:hAnsiTheme="minorHAnsi" w:cstheme="minorHAnsi"/>
          <w:spacing w:val="-20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–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(19)</w:t>
      </w:r>
      <w:r w:rsidRPr="00777D6E">
        <w:rPr>
          <w:rFonts w:asciiTheme="minorHAnsi" w:hAnsiTheme="minorHAnsi" w:cstheme="minorHAnsi"/>
          <w:spacing w:val="-1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Вычисляем</w:t>
      </w:r>
      <w:r w:rsidRPr="00777D6E">
        <w:rPr>
          <w:rFonts w:asciiTheme="minorHAnsi" w:hAnsiTheme="minorHAnsi" w:cstheme="minorHAnsi"/>
          <w:spacing w:val="-20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произведение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="Cambria Math" w:eastAsia="Arial Black" w:hAnsi="Cambria Math" w:cs="Cambria Math"/>
        </w:rPr>
        <w:t>𝑎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2</w:t>
      </w:r>
      <w:r w:rsidRPr="00777D6E">
        <w:rPr>
          <w:rFonts w:ascii="Cambria Math" w:eastAsia="Arial Black" w:hAnsi="Cambria Math" w:cs="Cambria Math"/>
        </w:rPr>
        <w:t>𝑏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1</w:t>
      </w:r>
      <w:r w:rsidRPr="00777D6E">
        <w:rPr>
          <w:rFonts w:ascii="Cambria Math" w:eastAsia="Arial Black" w:hAnsi="Cambria Math" w:cs="Cambria Math"/>
        </w:rPr>
        <w:t>𝑐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3</w:t>
      </w:r>
      <w:r w:rsidRPr="00777D6E">
        <w:rPr>
          <w:rFonts w:asciiTheme="minorHAnsi" w:eastAsia="Arial Black" w:hAnsiTheme="minorHAnsi" w:cstheme="minorHAnsi"/>
          <w:spacing w:val="-12"/>
          <w:position w:val="-4"/>
          <w:sz w:val="16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2,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вычитаем</w:t>
      </w:r>
      <w:r w:rsidRPr="00777D6E">
        <w:rPr>
          <w:rFonts w:asciiTheme="minorHAnsi" w:hAnsiTheme="minorHAnsi" w:cstheme="minorHAnsi"/>
          <w:spacing w:val="-18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результат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из</w:t>
      </w:r>
      <w:r w:rsidRPr="00777D6E">
        <w:rPr>
          <w:rFonts w:asciiTheme="minorHAnsi" w:hAnsiTheme="minorHAnsi" w:cstheme="minorHAnsi"/>
          <w:spacing w:val="-19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1;</w:t>
      </w:r>
    </w:p>
    <w:p w14:paraId="47AFA92D" w14:textId="77777777" w:rsidR="00E50976" w:rsidRPr="00777D6E" w:rsidRDefault="00D0605D" w:rsidP="00A67E19">
      <w:pPr>
        <w:pStyle w:val="3"/>
        <w:spacing w:line="296" w:lineRule="exact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 xml:space="preserve">(20) – (23) Вычисляем произведение </w:t>
      </w:r>
      <w:r w:rsidRPr="00777D6E">
        <w:rPr>
          <w:rFonts w:ascii="Cambria Math" w:eastAsia="Arial Black" w:hAnsi="Cambria Math" w:cs="Cambria Math"/>
        </w:rPr>
        <w:t>𝑎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1</w:t>
      </w:r>
      <w:r w:rsidRPr="00777D6E">
        <w:rPr>
          <w:rFonts w:ascii="Cambria Math" w:eastAsia="Arial Black" w:hAnsi="Cambria Math" w:cs="Cambria Math"/>
        </w:rPr>
        <w:t>𝑏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>3</w:t>
      </w:r>
      <w:r w:rsidRPr="00777D6E">
        <w:rPr>
          <w:rFonts w:ascii="Cambria Math" w:eastAsia="Arial Black" w:hAnsi="Cambria Math" w:cs="Cambria Math"/>
        </w:rPr>
        <w:t>𝑐</w:t>
      </w:r>
      <w:r w:rsidRPr="00777D6E">
        <w:rPr>
          <w:rFonts w:asciiTheme="minorHAnsi" w:eastAsia="Arial Black" w:hAnsiTheme="minorHAnsi" w:cstheme="minorHAnsi"/>
          <w:position w:val="-4"/>
          <w:sz w:val="16"/>
          <w:lang w:val="ru-RU"/>
        </w:rPr>
        <w:t xml:space="preserve">2 </w:t>
      </w:r>
      <w:r w:rsidRPr="00777D6E">
        <w:rPr>
          <w:rFonts w:asciiTheme="minorHAnsi" w:hAnsiTheme="minorHAnsi" w:cstheme="minorHAnsi"/>
          <w:lang w:val="ru-RU"/>
        </w:rPr>
        <w:t xml:space="preserve">в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 xml:space="preserve">2, вычитает результат из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1;</w:t>
      </w:r>
    </w:p>
    <w:p w14:paraId="38F9ED01" w14:textId="77777777" w:rsidR="00E50976" w:rsidRPr="00777D6E" w:rsidRDefault="00D0605D" w:rsidP="00A67E19">
      <w:pPr>
        <w:pStyle w:val="3"/>
        <w:numPr>
          <w:ilvl w:val="0"/>
          <w:numId w:val="2"/>
        </w:numPr>
        <w:tabs>
          <w:tab w:val="left" w:pos="406"/>
        </w:tabs>
        <w:spacing w:line="239" w:lineRule="exact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 xml:space="preserve">Записываем результат вычислений из </w:t>
      </w:r>
      <w:r w:rsidRPr="00777D6E">
        <w:rPr>
          <w:rFonts w:asciiTheme="minorHAnsi" w:hAnsiTheme="minorHAnsi" w:cstheme="minorHAnsi"/>
        </w:rPr>
        <w:t>r</w:t>
      </w:r>
      <w:r w:rsidRPr="00777D6E">
        <w:rPr>
          <w:rFonts w:asciiTheme="minorHAnsi" w:hAnsiTheme="minorHAnsi" w:cstheme="minorHAnsi"/>
          <w:lang w:val="ru-RU"/>
        </w:rPr>
        <w:t>1 в ячейку памяти с адресом из</w:t>
      </w:r>
      <w:r w:rsidRPr="00777D6E">
        <w:rPr>
          <w:rFonts w:asciiTheme="minorHAnsi" w:hAnsiTheme="minorHAnsi" w:cstheme="minorHAnsi"/>
          <w:spacing w:val="-13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следующей</w:t>
      </w:r>
    </w:p>
    <w:p w14:paraId="6706080B" w14:textId="77777777" w:rsidR="00E50976" w:rsidRPr="00777D6E" w:rsidRDefault="00E50976" w:rsidP="00A67E19">
      <w:pPr>
        <w:pStyle w:val="a3"/>
        <w:spacing w:before="7"/>
        <w:ind w:left="1134" w:right="1134"/>
        <w:rPr>
          <w:rFonts w:asciiTheme="minorHAnsi" w:hAnsiTheme="minorHAnsi" w:cstheme="minorHAnsi"/>
          <w:sz w:val="25"/>
          <w:lang w:val="ru-RU"/>
        </w:rPr>
      </w:pPr>
    </w:p>
    <w:p w14:paraId="6D6F6F2D" w14:textId="77777777" w:rsidR="00E50976" w:rsidRPr="00777D6E" w:rsidRDefault="00D0605D" w:rsidP="00A67E19">
      <w:pPr>
        <w:pStyle w:val="3"/>
        <w:numPr>
          <w:ilvl w:val="0"/>
          <w:numId w:val="2"/>
        </w:numPr>
        <w:tabs>
          <w:tab w:val="left" w:pos="406"/>
        </w:tabs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Смещение равно 26 (в десятичной</w:t>
      </w:r>
      <w:r w:rsidRPr="00777D6E">
        <w:rPr>
          <w:rFonts w:asciiTheme="minorHAnsi" w:hAnsiTheme="minorHAnsi" w:cstheme="minorHAnsi"/>
          <w:spacing w:val="-7"/>
          <w:lang w:val="ru-RU"/>
        </w:rPr>
        <w:t xml:space="preserve"> </w:t>
      </w:r>
      <w:r w:rsidRPr="00777D6E">
        <w:rPr>
          <w:rFonts w:asciiTheme="minorHAnsi" w:hAnsiTheme="minorHAnsi" w:cstheme="minorHAnsi"/>
          <w:lang w:val="ru-RU"/>
        </w:rPr>
        <w:t>записи);</w:t>
      </w:r>
    </w:p>
    <w:p w14:paraId="670901BD" w14:textId="77777777" w:rsidR="00E50976" w:rsidRPr="00777D6E" w:rsidRDefault="00E50976" w:rsidP="00A67E19">
      <w:pPr>
        <w:ind w:left="1134" w:right="1134"/>
        <w:rPr>
          <w:rFonts w:asciiTheme="minorHAnsi" w:hAnsiTheme="minorHAnsi" w:cstheme="minorHAnsi"/>
          <w:lang w:val="ru-RU"/>
        </w:rPr>
        <w:sectPr w:rsidR="00E50976" w:rsidRPr="00777D6E">
          <w:pgSz w:w="11910" w:h="16840"/>
          <w:pgMar w:top="1040" w:right="740" w:bottom="1200" w:left="1600" w:header="0" w:footer="1007" w:gutter="0"/>
          <w:cols w:num="2" w:space="720" w:equalWidth="0">
            <w:col w:w="802" w:space="40"/>
            <w:col w:w="8728"/>
          </w:cols>
        </w:sectPr>
      </w:pPr>
    </w:p>
    <w:p w14:paraId="5F949B2E" w14:textId="77777777" w:rsidR="00E50976" w:rsidRPr="00042B45" w:rsidRDefault="00D0605D" w:rsidP="00A67E19">
      <w:pPr>
        <w:pStyle w:val="a3"/>
        <w:spacing w:before="10"/>
        <w:ind w:left="1134" w:right="1134"/>
        <w:rPr>
          <w:rFonts w:asciiTheme="minorHAnsi" w:hAnsiTheme="minorHAnsi" w:cstheme="minorHAnsi"/>
          <w:b/>
          <w:sz w:val="12"/>
          <w:lang w:val="ru-RU"/>
        </w:rPr>
      </w:pPr>
      <w:bookmarkStart w:id="107" w:name="_bookmark6"/>
      <w:bookmarkEnd w:id="107"/>
      <w:r w:rsidRPr="00777D6E">
        <w:rPr>
          <w:rFonts w:asciiTheme="minorHAnsi" w:hAnsiTheme="minorHAnsi" w:cstheme="minorHAnsi"/>
          <w:noProof/>
          <w:lang w:val="ru-RU" w:eastAsia="ru-RU" w:bidi="ar-SA"/>
        </w:rPr>
        <w:lastRenderedPageBreak/>
        <w:drawing>
          <wp:anchor distT="0" distB="0" distL="0" distR="0" simplePos="0" relativeHeight="251644928" behindDoc="1" locked="0" layoutInCell="1" allowOverlap="1" wp14:anchorId="1380598B" wp14:editId="3DF7D721">
            <wp:simplePos x="0" y="0"/>
            <wp:positionH relativeFrom="page">
              <wp:posOffset>3200400</wp:posOffset>
            </wp:positionH>
            <wp:positionV relativeFrom="paragraph">
              <wp:posOffset>119140</wp:posOffset>
            </wp:positionV>
            <wp:extent cx="1236956" cy="64794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956" cy="647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226A6" w14:textId="77777777" w:rsidR="00E50976" w:rsidRPr="00042B45" w:rsidRDefault="00E50976" w:rsidP="00A67E19">
      <w:pPr>
        <w:ind w:left="1134" w:right="1134"/>
        <w:rPr>
          <w:rFonts w:asciiTheme="minorHAnsi" w:hAnsiTheme="minorHAnsi" w:cstheme="minorHAnsi"/>
          <w:sz w:val="12"/>
          <w:lang w:val="ru-RU"/>
        </w:rPr>
        <w:sectPr w:rsidR="00E50976" w:rsidRPr="00042B45">
          <w:pgSz w:w="11910" w:h="16840"/>
          <w:pgMar w:top="1040" w:right="740" w:bottom="1200" w:left="1600" w:header="0" w:footer="1007" w:gutter="0"/>
          <w:cols w:space="720"/>
        </w:sectPr>
      </w:pPr>
    </w:p>
    <w:p w14:paraId="4A61A092" w14:textId="77777777" w:rsidR="00E50976" w:rsidRPr="00777D6E" w:rsidRDefault="00D0605D" w:rsidP="00A67E19">
      <w:pPr>
        <w:pStyle w:val="2"/>
        <w:numPr>
          <w:ilvl w:val="0"/>
          <w:numId w:val="4"/>
        </w:numPr>
        <w:ind w:left="1134"/>
        <w:jc w:val="left"/>
      </w:pPr>
      <w:bookmarkStart w:id="108" w:name="_bookmark7"/>
      <w:bookmarkEnd w:id="108"/>
      <w:r w:rsidRPr="00777D6E">
        <w:lastRenderedPageBreak/>
        <w:t>Результат работы</w:t>
      </w:r>
      <w:r w:rsidRPr="00777D6E">
        <w:rPr>
          <w:spacing w:val="-3"/>
        </w:rPr>
        <w:t xml:space="preserve"> </w:t>
      </w:r>
      <w:r w:rsidRPr="00777D6E">
        <w:t>программы</w:t>
      </w:r>
    </w:p>
    <w:p w14:paraId="1E59DAF5" w14:textId="77777777" w:rsidR="00E50976" w:rsidRPr="00777D6E" w:rsidRDefault="00D0605D" w:rsidP="00A67E19">
      <w:pPr>
        <w:pStyle w:val="3"/>
        <w:spacing w:before="26" w:after="18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скриншоты, иллюстрирующие работу программы:</w:t>
      </w:r>
    </w:p>
    <w:p w14:paraId="78319B47" w14:textId="77777777" w:rsidR="00E50976" w:rsidRPr="00777D6E" w:rsidRDefault="00D0605D" w:rsidP="00D336EF">
      <w:pPr>
        <w:pStyle w:val="a3"/>
        <w:ind w:left="113" w:right="1134"/>
        <w:rPr>
          <w:rFonts w:asciiTheme="minorHAnsi" w:hAnsiTheme="minorHAnsi" w:cstheme="minorHAnsi"/>
          <w:sz w:val="20"/>
        </w:rPr>
      </w:pPr>
      <w:r w:rsidRPr="00777D6E">
        <w:rPr>
          <w:rFonts w:asciiTheme="minorHAnsi" w:hAnsiTheme="minorHAnsi" w:cstheme="minorHAnsi"/>
          <w:noProof/>
          <w:sz w:val="20"/>
          <w:lang w:val="ru-RU" w:eastAsia="ru-RU" w:bidi="ar-SA"/>
        </w:rPr>
        <w:drawing>
          <wp:inline distT="0" distB="0" distL="0" distR="0" wp14:anchorId="6804EF38" wp14:editId="205A1635">
            <wp:extent cx="5972127" cy="196176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27" cy="19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EE6D" w14:textId="77777777" w:rsidR="00E50976" w:rsidRPr="00777D6E" w:rsidRDefault="00D0605D" w:rsidP="00A67E19">
      <w:pPr>
        <w:spacing w:before="123"/>
        <w:ind w:left="1134" w:right="1134"/>
        <w:rPr>
          <w:rFonts w:asciiTheme="minorHAnsi" w:hAnsiTheme="minorHAnsi" w:cstheme="minorHAnsi"/>
          <w:b/>
          <w:sz w:val="20"/>
          <w:lang w:val="ru-RU"/>
        </w:rPr>
      </w:pP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 xml:space="preserve">Рис. 1. Запись произведения </w:t>
      </w:r>
      <w:r w:rsidRPr="00777D6E">
        <w:rPr>
          <w:rFonts w:asciiTheme="minorHAnsi" w:hAnsiTheme="minorHAnsi" w:cstheme="minorHAnsi"/>
          <w:b/>
          <w:position w:val="1"/>
          <w:sz w:val="20"/>
        </w:rPr>
        <w:t>a</w:t>
      </w:r>
      <w:r w:rsidRPr="00777D6E">
        <w:rPr>
          <w:rFonts w:asciiTheme="minorHAnsi" w:hAnsiTheme="minorHAnsi" w:cstheme="minorHAnsi"/>
          <w:b/>
          <w:sz w:val="13"/>
          <w:lang w:val="ru-RU"/>
        </w:rPr>
        <w:t>1</w:t>
      </w:r>
      <w:r w:rsidRPr="00777D6E">
        <w:rPr>
          <w:rFonts w:asciiTheme="minorHAnsi" w:hAnsiTheme="minorHAnsi" w:cstheme="minorHAnsi"/>
          <w:b/>
          <w:position w:val="1"/>
          <w:sz w:val="20"/>
        </w:rPr>
        <w:t>b</w:t>
      </w:r>
      <w:r w:rsidRPr="00777D6E">
        <w:rPr>
          <w:rFonts w:asciiTheme="minorHAnsi" w:hAnsiTheme="minorHAnsi" w:cstheme="minorHAnsi"/>
          <w:b/>
          <w:sz w:val="13"/>
          <w:lang w:val="ru-RU"/>
        </w:rPr>
        <w:t>2</w:t>
      </w:r>
      <w:r w:rsidRPr="00777D6E">
        <w:rPr>
          <w:rFonts w:asciiTheme="minorHAnsi" w:hAnsiTheme="minorHAnsi" w:cstheme="minorHAnsi"/>
          <w:b/>
          <w:position w:val="1"/>
          <w:sz w:val="20"/>
        </w:rPr>
        <w:t>c</w:t>
      </w:r>
      <w:r w:rsidRPr="00777D6E">
        <w:rPr>
          <w:rFonts w:asciiTheme="minorHAnsi" w:hAnsiTheme="minorHAnsi" w:cstheme="minorHAnsi"/>
          <w:b/>
          <w:sz w:val="13"/>
          <w:lang w:val="ru-RU"/>
        </w:rPr>
        <w:t xml:space="preserve">3 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 xml:space="preserve">в </w:t>
      </w:r>
      <w:r w:rsidRPr="00777D6E">
        <w:rPr>
          <w:rFonts w:asciiTheme="minorHAnsi" w:hAnsiTheme="minorHAnsi" w:cstheme="minorHAnsi"/>
          <w:b/>
          <w:position w:val="1"/>
          <w:sz w:val="20"/>
        </w:rPr>
        <w:t>r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>1</w:t>
      </w:r>
    </w:p>
    <w:p w14:paraId="17AD9A5A" w14:textId="77777777" w:rsidR="00E50976" w:rsidRPr="00777D6E" w:rsidRDefault="00D0605D" w:rsidP="00A67E19">
      <w:pPr>
        <w:pStyle w:val="a3"/>
        <w:ind w:left="1134" w:right="1134"/>
        <w:rPr>
          <w:rFonts w:asciiTheme="minorHAnsi" w:hAnsiTheme="minorHAnsi" w:cstheme="minorHAnsi"/>
          <w:b/>
          <w:sz w:val="14"/>
          <w:lang w:val="ru-RU"/>
        </w:rPr>
      </w:pPr>
      <w:r w:rsidRPr="00777D6E">
        <w:rPr>
          <w:rFonts w:asciiTheme="minorHAnsi" w:hAnsiTheme="minorHAnsi" w:cstheme="minorHAnsi"/>
          <w:noProof/>
          <w:lang w:val="ru-RU" w:eastAsia="ru-RU" w:bidi="ar-SA"/>
        </w:rPr>
        <w:drawing>
          <wp:anchor distT="0" distB="0" distL="0" distR="0" simplePos="0" relativeHeight="251651072" behindDoc="1" locked="0" layoutInCell="1" allowOverlap="1" wp14:anchorId="3B12A115" wp14:editId="54BA7473">
            <wp:simplePos x="0" y="0"/>
            <wp:positionH relativeFrom="page">
              <wp:posOffset>1080135</wp:posOffset>
            </wp:positionH>
            <wp:positionV relativeFrom="paragraph">
              <wp:posOffset>127012</wp:posOffset>
            </wp:positionV>
            <wp:extent cx="5929159" cy="192166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59" cy="192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71E7F" w14:textId="77777777" w:rsidR="00E50976" w:rsidRPr="00777D6E" w:rsidRDefault="00D0605D" w:rsidP="00A67E19">
      <w:pPr>
        <w:spacing w:before="118"/>
        <w:ind w:left="1134" w:right="1134"/>
        <w:rPr>
          <w:rFonts w:asciiTheme="minorHAnsi" w:hAnsiTheme="minorHAnsi" w:cstheme="minorHAnsi"/>
          <w:b/>
          <w:sz w:val="20"/>
          <w:lang w:val="ru-RU"/>
        </w:rPr>
      </w:pP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 xml:space="preserve">Рис. 2. Прибавление произведения </w:t>
      </w:r>
      <w:r w:rsidRPr="00777D6E">
        <w:rPr>
          <w:rFonts w:asciiTheme="minorHAnsi" w:hAnsiTheme="minorHAnsi" w:cstheme="minorHAnsi"/>
          <w:b/>
          <w:position w:val="1"/>
          <w:sz w:val="20"/>
        </w:rPr>
        <w:t>a</w:t>
      </w:r>
      <w:r w:rsidRPr="00777D6E">
        <w:rPr>
          <w:rFonts w:asciiTheme="minorHAnsi" w:hAnsiTheme="minorHAnsi" w:cstheme="minorHAnsi"/>
          <w:b/>
          <w:sz w:val="13"/>
          <w:lang w:val="ru-RU"/>
        </w:rPr>
        <w:t>3</w:t>
      </w:r>
      <w:r w:rsidRPr="00777D6E">
        <w:rPr>
          <w:rFonts w:asciiTheme="minorHAnsi" w:hAnsiTheme="minorHAnsi" w:cstheme="minorHAnsi"/>
          <w:b/>
          <w:position w:val="1"/>
          <w:sz w:val="20"/>
        </w:rPr>
        <w:t>b</w:t>
      </w:r>
      <w:r w:rsidRPr="00777D6E">
        <w:rPr>
          <w:rFonts w:asciiTheme="minorHAnsi" w:hAnsiTheme="minorHAnsi" w:cstheme="minorHAnsi"/>
          <w:b/>
          <w:sz w:val="13"/>
          <w:lang w:val="ru-RU"/>
        </w:rPr>
        <w:t>1</w:t>
      </w:r>
      <w:r w:rsidRPr="00777D6E">
        <w:rPr>
          <w:rFonts w:asciiTheme="minorHAnsi" w:hAnsiTheme="minorHAnsi" w:cstheme="minorHAnsi"/>
          <w:b/>
          <w:position w:val="1"/>
          <w:sz w:val="20"/>
        </w:rPr>
        <w:t>c</w:t>
      </w:r>
      <w:r w:rsidRPr="00777D6E">
        <w:rPr>
          <w:rFonts w:asciiTheme="minorHAnsi" w:hAnsiTheme="minorHAnsi" w:cstheme="minorHAnsi"/>
          <w:b/>
          <w:sz w:val="13"/>
          <w:lang w:val="ru-RU"/>
        </w:rPr>
        <w:t xml:space="preserve">2 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 xml:space="preserve">к </w:t>
      </w:r>
      <w:r w:rsidRPr="00777D6E">
        <w:rPr>
          <w:rFonts w:asciiTheme="minorHAnsi" w:hAnsiTheme="minorHAnsi" w:cstheme="minorHAnsi"/>
          <w:b/>
          <w:position w:val="1"/>
          <w:sz w:val="20"/>
        </w:rPr>
        <w:t>r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>1</w:t>
      </w:r>
    </w:p>
    <w:p w14:paraId="7E29E9FD" w14:textId="77777777" w:rsidR="00E50976" w:rsidRPr="00777D6E" w:rsidRDefault="00D0605D" w:rsidP="00A67E19">
      <w:pPr>
        <w:pStyle w:val="a3"/>
        <w:spacing w:before="10"/>
        <w:ind w:left="1134" w:right="1134"/>
        <w:rPr>
          <w:rFonts w:asciiTheme="minorHAnsi" w:hAnsiTheme="minorHAnsi" w:cstheme="minorHAnsi"/>
          <w:b/>
          <w:sz w:val="13"/>
          <w:lang w:val="ru-RU"/>
        </w:rPr>
      </w:pPr>
      <w:r w:rsidRPr="00777D6E">
        <w:rPr>
          <w:rFonts w:asciiTheme="minorHAnsi" w:hAnsiTheme="minorHAnsi" w:cstheme="minorHAnsi"/>
          <w:noProof/>
          <w:lang w:val="ru-RU" w:eastAsia="ru-RU" w:bidi="ar-SA"/>
        </w:rPr>
        <w:drawing>
          <wp:anchor distT="0" distB="0" distL="0" distR="0" simplePos="0" relativeHeight="251657216" behindDoc="1" locked="0" layoutInCell="1" allowOverlap="1" wp14:anchorId="1012471B" wp14:editId="283E9CCB">
            <wp:simplePos x="0" y="0"/>
            <wp:positionH relativeFrom="page">
              <wp:posOffset>1080135</wp:posOffset>
            </wp:positionH>
            <wp:positionV relativeFrom="paragraph">
              <wp:posOffset>126218</wp:posOffset>
            </wp:positionV>
            <wp:extent cx="5907857" cy="192881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57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298DB" w14:textId="77777777" w:rsidR="00E50976" w:rsidRPr="00777D6E" w:rsidRDefault="00D0605D" w:rsidP="00A67E19">
      <w:pPr>
        <w:spacing w:before="134"/>
        <w:ind w:left="1134" w:right="1134"/>
        <w:rPr>
          <w:rFonts w:asciiTheme="minorHAnsi" w:hAnsiTheme="minorHAnsi" w:cstheme="minorHAnsi"/>
          <w:b/>
          <w:sz w:val="20"/>
        </w:rPr>
      </w:pPr>
      <w:r w:rsidRPr="00777D6E">
        <w:rPr>
          <w:rFonts w:asciiTheme="minorHAnsi" w:hAnsiTheme="minorHAnsi" w:cstheme="minorHAnsi"/>
          <w:b/>
          <w:sz w:val="20"/>
        </w:rPr>
        <w:t>Рис. 3. Прибавление произведенияa2b3c1 к r1</w:t>
      </w:r>
    </w:p>
    <w:p w14:paraId="63AECC78" w14:textId="77777777" w:rsidR="00E50976" w:rsidRPr="00777D6E" w:rsidRDefault="00E50976" w:rsidP="00A67E19">
      <w:pPr>
        <w:ind w:left="1134" w:right="1134"/>
        <w:rPr>
          <w:rFonts w:asciiTheme="minorHAnsi" w:hAnsiTheme="minorHAnsi" w:cstheme="minorHAnsi"/>
          <w:sz w:val="20"/>
        </w:rPr>
        <w:sectPr w:rsidR="00E50976" w:rsidRPr="00777D6E">
          <w:pgSz w:w="11910" w:h="16840"/>
          <w:pgMar w:top="1040" w:right="740" w:bottom="1200" w:left="1600" w:header="0" w:footer="1007" w:gutter="0"/>
          <w:cols w:space="720"/>
        </w:sectPr>
      </w:pPr>
    </w:p>
    <w:p w14:paraId="43E6F94D" w14:textId="77777777" w:rsidR="00E50976" w:rsidRPr="00777D6E" w:rsidRDefault="00D0605D" w:rsidP="00D336EF">
      <w:pPr>
        <w:pStyle w:val="a3"/>
        <w:ind w:left="170" w:right="1134"/>
        <w:rPr>
          <w:rFonts w:asciiTheme="minorHAnsi" w:hAnsiTheme="minorHAnsi" w:cstheme="minorHAnsi"/>
          <w:sz w:val="20"/>
        </w:rPr>
      </w:pPr>
      <w:r w:rsidRPr="00777D6E">
        <w:rPr>
          <w:rFonts w:asciiTheme="minorHAnsi" w:hAnsiTheme="minorHAnsi" w:cstheme="minorHAnsi"/>
          <w:noProof/>
          <w:sz w:val="20"/>
          <w:lang w:val="ru-RU" w:eastAsia="ru-RU" w:bidi="ar-SA"/>
        </w:rPr>
        <w:lastRenderedPageBreak/>
        <w:drawing>
          <wp:inline distT="0" distB="0" distL="0" distR="0" wp14:anchorId="0511E440" wp14:editId="1A6E3030">
            <wp:extent cx="5907726" cy="192166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726" cy="19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D36C" w14:textId="77777777" w:rsidR="00E50976" w:rsidRPr="00777D6E" w:rsidRDefault="00D0605D" w:rsidP="00A67E19">
      <w:pPr>
        <w:spacing w:before="152"/>
        <w:ind w:left="1134" w:right="1134"/>
        <w:rPr>
          <w:rFonts w:asciiTheme="minorHAnsi" w:hAnsiTheme="minorHAnsi" w:cstheme="minorHAnsi"/>
          <w:b/>
          <w:sz w:val="20"/>
          <w:lang w:val="ru-RU"/>
        </w:rPr>
      </w:pP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 xml:space="preserve">Рис. 4. Вычитание произведения </w:t>
      </w:r>
      <w:r w:rsidRPr="00777D6E">
        <w:rPr>
          <w:rFonts w:asciiTheme="minorHAnsi" w:hAnsiTheme="minorHAnsi" w:cstheme="minorHAnsi"/>
          <w:b/>
          <w:position w:val="1"/>
          <w:sz w:val="20"/>
        </w:rPr>
        <w:t>a</w:t>
      </w:r>
      <w:r w:rsidRPr="00777D6E">
        <w:rPr>
          <w:rFonts w:asciiTheme="minorHAnsi" w:hAnsiTheme="minorHAnsi" w:cstheme="minorHAnsi"/>
          <w:b/>
          <w:sz w:val="13"/>
          <w:lang w:val="ru-RU"/>
        </w:rPr>
        <w:t>3</w:t>
      </w:r>
      <w:r w:rsidRPr="00777D6E">
        <w:rPr>
          <w:rFonts w:asciiTheme="minorHAnsi" w:hAnsiTheme="minorHAnsi" w:cstheme="minorHAnsi"/>
          <w:b/>
          <w:position w:val="1"/>
          <w:sz w:val="20"/>
        </w:rPr>
        <w:t>b</w:t>
      </w:r>
      <w:r w:rsidRPr="00777D6E">
        <w:rPr>
          <w:rFonts w:asciiTheme="minorHAnsi" w:hAnsiTheme="minorHAnsi" w:cstheme="minorHAnsi"/>
          <w:b/>
          <w:sz w:val="13"/>
          <w:lang w:val="ru-RU"/>
        </w:rPr>
        <w:t>2</w:t>
      </w:r>
      <w:r w:rsidRPr="00777D6E">
        <w:rPr>
          <w:rFonts w:asciiTheme="minorHAnsi" w:hAnsiTheme="minorHAnsi" w:cstheme="minorHAnsi"/>
          <w:b/>
          <w:position w:val="1"/>
          <w:sz w:val="20"/>
        </w:rPr>
        <w:t>c</w:t>
      </w:r>
      <w:r w:rsidRPr="00777D6E">
        <w:rPr>
          <w:rFonts w:asciiTheme="minorHAnsi" w:hAnsiTheme="minorHAnsi" w:cstheme="minorHAnsi"/>
          <w:b/>
          <w:sz w:val="13"/>
          <w:lang w:val="ru-RU"/>
        </w:rPr>
        <w:t xml:space="preserve">1 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>из</w:t>
      </w:r>
      <w:r w:rsidRPr="00777D6E">
        <w:rPr>
          <w:rFonts w:asciiTheme="minorHAnsi" w:hAnsiTheme="minorHAnsi" w:cstheme="minorHAnsi"/>
          <w:b/>
          <w:spacing w:val="-5"/>
          <w:position w:val="1"/>
          <w:sz w:val="20"/>
          <w:lang w:val="ru-RU"/>
        </w:rPr>
        <w:t xml:space="preserve"> </w:t>
      </w:r>
      <w:r w:rsidRPr="00777D6E">
        <w:rPr>
          <w:rFonts w:asciiTheme="minorHAnsi" w:hAnsiTheme="minorHAnsi" w:cstheme="minorHAnsi"/>
          <w:b/>
          <w:position w:val="1"/>
          <w:sz w:val="20"/>
        </w:rPr>
        <w:t>r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>1</w:t>
      </w:r>
    </w:p>
    <w:p w14:paraId="2E197E8C" w14:textId="77777777" w:rsidR="00E50976" w:rsidRPr="00777D6E" w:rsidRDefault="00D0605D" w:rsidP="00A67E19">
      <w:pPr>
        <w:pStyle w:val="a3"/>
        <w:spacing w:before="11"/>
        <w:ind w:left="1134" w:right="1134"/>
        <w:rPr>
          <w:rFonts w:asciiTheme="minorHAnsi" w:hAnsiTheme="minorHAnsi" w:cstheme="minorHAnsi"/>
          <w:b/>
          <w:sz w:val="13"/>
          <w:lang w:val="ru-RU"/>
        </w:rPr>
      </w:pPr>
      <w:r w:rsidRPr="00777D6E">
        <w:rPr>
          <w:rFonts w:asciiTheme="minorHAnsi" w:hAnsiTheme="minorHAnsi" w:cstheme="minorHAnsi"/>
          <w:noProof/>
          <w:lang w:val="ru-RU" w:eastAsia="ru-RU" w:bidi="ar-SA"/>
        </w:rPr>
        <w:drawing>
          <wp:anchor distT="0" distB="0" distL="0" distR="0" simplePos="0" relativeHeight="251663360" behindDoc="1" locked="0" layoutInCell="1" allowOverlap="1" wp14:anchorId="103B591D" wp14:editId="4FD65F70">
            <wp:simplePos x="0" y="0"/>
            <wp:positionH relativeFrom="page">
              <wp:posOffset>1080135</wp:posOffset>
            </wp:positionH>
            <wp:positionV relativeFrom="paragraph">
              <wp:posOffset>126885</wp:posOffset>
            </wp:positionV>
            <wp:extent cx="5930228" cy="195738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28" cy="1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89010" w14:textId="77777777" w:rsidR="00E50976" w:rsidRPr="00777D6E" w:rsidRDefault="00D0605D" w:rsidP="00A67E19">
      <w:pPr>
        <w:spacing w:before="120"/>
        <w:ind w:left="1134" w:right="1134"/>
        <w:rPr>
          <w:rFonts w:asciiTheme="minorHAnsi" w:hAnsiTheme="minorHAnsi" w:cstheme="minorHAnsi"/>
          <w:b/>
          <w:sz w:val="20"/>
          <w:lang w:val="ru-RU"/>
        </w:rPr>
      </w:pP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 xml:space="preserve">Рис. 5. Вычитание произведения </w:t>
      </w:r>
      <w:r w:rsidRPr="00777D6E">
        <w:rPr>
          <w:rFonts w:asciiTheme="minorHAnsi" w:hAnsiTheme="minorHAnsi" w:cstheme="minorHAnsi"/>
          <w:b/>
          <w:position w:val="1"/>
          <w:sz w:val="20"/>
        </w:rPr>
        <w:t>a</w:t>
      </w:r>
      <w:r w:rsidRPr="00777D6E">
        <w:rPr>
          <w:rFonts w:asciiTheme="minorHAnsi" w:hAnsiTheme="minorHAnsi" w:cstheme="minorHAnsi"/>
          <w:b/>
          <w:sz w:val="13"/>
          <w:lang w:val="ru-RU"/>
        </w:rPr>
        <w:t>2</w:t>
      </w:r>
      <w:r w:rsidRPr="00777D6E">
        <w:rPr>
          <w:rFonts w:asciiTheme="minorHAnsi" w:hAnsiTheme="minorHAnsi" w:cstheme="minorHAnsi"/>
          <w:b/>
          <w:position w:val="1"/>
          <w:sz w:val="20"/>
        </w:rPr>
        <w:t>b</w:t>
      </w:r>
      <w:r w:rsidRPr="00777D6E">
        <w:rPr>
          <w:rFonts w:asciiTheme="minorHAnsi" w:hAnsiTheme="minorHAnsi" w:cstheme="minorHAnsi"/>
          <w:b/>
          <w:sz w:val="13"/>
          <w:lang w:val="ru-RU"/>
        </w:rPr>
        <w:t>1</w:t>
      </w:r>
      <w:r w:rsidRPr="00777D6E">
        <w:rPr>
          <w:rFonts w:asciiTheme="minorHAnsi" w:hAnsiTheme="minorHAnsi" w:cstheme="minorHAnsi"/>
          <w:b/>
          <w:position w:val="1"/>
          <w:sz w:val="20"/>
        </w:rPr>
        <w:t>c</w:t>
      </w:r>
      <w:r w:rsidRPr="00777D6E">
        <w:rPr>
          <w:rFonts w:asciiTheme="minorHAnsi" w:hAnsiTheme="minorHAnsi" w:cstheme="minorHAnsi"/>
          <w:b/>
          <w:sz w:val="13"/>
          <w:lang w:val="ru-RU"/>
        </w:rPr>
        <w:t xml:space="preserve">3 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>из</w:t>
      </w:r>
      <w:r w:rsidRPr="00777D6E">
        <w:rPr>
          <w:rFonts w:asciiTheme="minorHAnsi" w:hAnsiTheme="minorHAnsi" w:cstheme="minorHAnsi"/>
          <w:b/>
          <w:spacing w:val="-5"/>
          <w:position w:val="1"/>
          <w:sz w:val="20"/>
          <w:lang w:val="ru-RU"/>
        </w:rPr>
        <w:t xml:space="preserve"> </w:t>
      </w:r>
      <w:r w:rsidRPr="00777D6E">
        <w:rPr>
          <w:rFonts w:asciiTheme="minorHAnsi" w:hAnsiTheme="minorHAnsi" w:cstheme="minorHAnsi"/>
          <w:b/>
          <w:position w:val="1"/>
          <w:sz w:val="20"/>
        </w:rPr>
        <w:t>r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>1</w:t>
      </w:r>
    </w:p>
    <w:p w14:paraId="005B6911" w14:textId="77777777" w:rsidR="00E50976" w:rsidRPr="00777D6E" w:rsidRDefault="00D0605D" w:rsidP="00A67E19">
      <w:pPr>
        <w:pStyle w:val="a3"/>
        <w:spacing w:before="10"/>
        <w:ind w:left="1134" w:right="1134"/>
        <w:rPr>
          <w:rFonts w:asciiTheme="minorHAnsi" w:hAnsiTheme="minorHAnsi" w:cstheme="minorHAnsi"/>
          <w:b/>
          <w:sz w:val="13"/>
          <w:lang w:val="ru-RU"/>
        </w:rPr>
      </w:pPr>
      <w:r w:rsidRPr="00777D6E">
        <w:rPr>
          <w:rFonts w:asciiTheme="minorHAnsi" w:hAnsiTheme="minorHAnsi" w:cstheme="minorHAnsi"/>
          <w:noProof/>
          <w:lang w:val="ru-RU" w:eastAsia="ru-RU" w:bidi="ar-SA"/>
        </w:rPr>
        <w:drawing>
          <wp:anchor distT="0" distB="0" distL="0" distR="0" simplePos="0" relativeHeight="251669504" behindDoc="1" locked="0" layoutInCell="1" allowOverlap="1" wp14:anchorId="6E18247A" wp14:editId="2F3C3F87">
            <wp:simplePos x="0" y="0"/>
            <wp:positionH relativeFrom="page">
              <wp:posOffset>1080135</wp:posOffset>
            </wp:positionH>
            <wp:positionV relativeFrom="paragraph">
              <wp:posOffset>126059</wp:posOffset>
            </wp:positionV>
            <wp:extent cx="5958421" cy="197624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21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A6DF1" w14:textId="77777777" w:rsidR="00E50976" w:rsidRPr="00777D6E" w:rsidRDefault="00D0605D" w:rsidP="00A67E19">
      <w:pPr>
        <w:spacing w:before="102"/>
        <w:ind w:left="1134" w:right="1134"/>
        <w:rPr>
          <w:rFonts w:asciiTheme="minorHAnsi" w:hAnsiTheme="minorHAnsi" w:cstheme="minorHAnsi"/>
          <w:b/>
          <w:sz w:val="20"/>
          <w:lang w:val="ru-RU"/>
        </w:rPr>
      </w:pP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 xml:space="preserve">Рис. 6. Вычитание произведения </w:t>
      </w:r>
      <w:r w:rsidRPr="00777D6E">
        <w:rPr>
          <w:rFonts w:asciiTheme="minorHAnsi" w:hAnsiTheme="minorHAnsi" w:cstheme="minorHAnsi"/>
          <w:b/>
          <w:position w:val="1"/>
          <w:sz w:val="20"/>
        </w:rPr>
        <w:t>a</w:t>
      </w:r>
      <w:r w:rsidRPr="00777D6E">
        <w:rPr>
          <w:rFonts w:asciiTheme="minorHAnsi" w:hAnsiTheme="minorHAnsi" w:cstheme="minorHAnsi"/>
          <w:b/>
          <w:sz w:val="13"/>
          <w:lang w:val="ru-RU"/>
        </w:rPr>
        <w:t>1</w:t>
      </w:r>
      <w:r w:rsidRPr="00777D6E">
        <w:rPr>
          <w:rFonts w:asciiTheme="minorHAnsi" w:hAnsiTheme="minorHAnsi" w:cstheme="minorHAnsi"/>
          <w:b/>
          <w:position w:val="1"/>
          <w:sz w:val="20"/>
        </w:rPr>
        <w:t>b</w:t>
      </w:r>
      <w:r w:rsidRPr="00777D6E">
        <w:rPr>
          <w:rFonts w:asciiTheme="minorHAnsi" w:hAnsiTheme="minorHAnsi" w:cstheme="minorHAnsi"/>
          <w:b/>
          <w:sz w:val="13"/>
          <w:lang w:val="ru-RU"/>
        </w:rPr>
        <w:t>3</w:t>
      </w:r>
      <w:r w:rsidRPr="00777D6E">
        <w:rPr>
          <w:rFonts w:asciiTheme="minorHAnsi" w:hAnsiTheme="minorHAnsi" w:cstheme="minorHAnsi"/>
          <w:b/>
          <w:position w:val="1"/>
          <w:sz w:val="20"/>
        </w:rPr>
        <w:t>c</w:t>
      </w:r>
      <w:r w:rsidRPr="00777D6E">
        <w:rPr>
          <w:rFonts w:asciiTheme="minorHAnsi" w:hAnsiTheme="minorHAnsi" w:cstheme="minorHAnsi"/>
          <w:b/>
          <w:sz w:val="13"/>
          <w:lang w:val="ru-RU"/>
        </w:rPr>
        <w:t xml:space="preserve">2 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>из</w:t>
      </w:r>
      <w:r w:rsidRPr="00777D6E">
        <w:rPr>
          <w:rFonts w:asciiTheme="minorHAnsi" w:hAnsiTheme="minorHAnsi" w:cstheme="minorHAnsi"/>
          <w:b/>
          <w:spacing w:val="-5"/>
          <w:position w:val="1"/>
          <w:sz w:val="20"/>
          <w:lang w:val="ru-RU"/>
        </w:rPr>
        <w:t xml:space="preserve"> </w:t>
      </w:r>
      <w:r w:rsidRPr="00777D6E">
        <w:rPr>
          <w:rFonts w:asciiTheme="minorHAnsi" w:hAnsiTheme="minorHAnsi" w:cstheme="minorHAnsi"/>
          <w:b/>
          <w:position w:val="1"/>
          <w:sz w:val="20"/>
        </w:rPr>
        <w:t>r</w:t>
      </w:r>
      <w:r w:rsidRPr="00777D6E">
        <w:rPr>
          <w:rFonts w:asciiTheme="minorHAnsi" w:hAnsiTheme="minorHAnsi" w:cstheme="minorHAnsi"/>
          <w:b/>
          <w:position w:val="1"/>
          <w:sz w:val="20"/>
          <w:lang w:val="ru-RU"/>
        </w:rPr>
        <w:t>1</w:t>
      </w:r>
    </w:p>
    <w:p w14:paraId="4FB89C4E" w14:textId="77777777" w:rsidR="00E50976" w:rsidRPr="00777D6E" w:rsidRDefault="00D0605D" w:rsidP="00A67E19">
      <w:pPr>
        <w:pStyle w:val="a3"/>
        <w:spacing w:before="11"/>
        <w:ind w:left="1134" w:right="1134"/>
        <w:rPr>
          <w:rFonts w:asciiTheme="minorHAnsi" w:hAnsiTheme="minorHAnsi" w:cstheme="minorHAnsi"/>
          <w:b/>
          <w:sz w:val="13"/>
          <w:lang w:val="ru-RU"/>
        </w:rPr>
      </w:pPr>
      <w:r w:rsidRPr="00777D6E">
        <w:rPr>
          <w:rFonts w:asciiTheme="minorHAnsi" w:hAnsiTheme="minorHAnsi" w:cstheme="minorHAnsi"/>
          <w:noProof/>
          <w:lang w:val="ru-RU" w:eastAsia="ru-RU" w:bidi="ar-SA"/>
        </w:rPr>
        <w:drawing>
          <wp:anchor distT="0" distB="0" distL="0" distR="0" simplePos="0" relativeHeight="251675648" behindDoc="1" locked="0" layoutInCell="1" allowOverlap="1" wp14:anchorId="355DE467" wp14:editId="6E100C65">
            <wp:simplePos x="0" y="0"/>
            <wp:positionH relativeFrom="page">
              <wp:posOffset>1080135</wp:posOffset>
            </wp:positionH>
            <wp:positionV relativeFrom="paragraph">
              <wp:posOffset>126771</wp:posOffset>
            </wp:positionV>
            <wp:extent cx="5965727" cy="196900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727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137D2" w14:textId="77777777" w:rsidR="00E50976" w:rsidRPr="00777D6E" w:rsidRDefault="00D0605D" w:rsidP="00A67E19">
      <w:pPr>
        <w:spacing w:before="111"/>
        <w:ind w:left="1134" w:right="1134"/>
        <w:rPr>
          <w:rFonts w:asciiTheme="minorHAnsi" w:hAnsiTheme="minorHAnsi" w:cstheme="minorHAnsi"/>
          <w:b/>
          <w:sz w:val="20"/>
          <w:lang w:val="ru-RU"/>
        </w:rPr>
      </w:pPr>
      <w:r w:rsidRPr="00777D6E">
        <w:rPr>
          <w:rFonts w:asciiTheme="minorHAnsi" w:hAnsiTheme="minorHAnsi" w:cstheme="minorHAnsi"/>
          <w:b/>
          <w:sz w:val="20"/>
          <w:lang w:val="ru-RU"/>
        </w:rPr>
        <w:t xml:space="preserve">Рис. 7. Запись значения из </w:t>
      </w:r>
      <w:r w:rsidRPr="00777D6E">
        <w:rPr>
          <w:rFonts w:asciiTheme="minorHAnsi" w:hAnsiTheme="minorHAnsi" w:cstheme="minorHAnsi"/>
          <w:b/>
          <w:sz w:val="20"/>
        </w:rPr>
        <w:t>r</w:t>
      </w:r>
      <w:r w:rsidRPr="00777D6E">
        <w:rPr>
          <w:rFonts w:asciiTheme="minorHAnsi" w:hAnsiTheme="minorHAnsi" w:cstheme="minorHAnsi"/>
          <w:b/>
          <w:sz w:val="20"/>
          <w:lang w:val="ru-RU"/>
        </w:rPr>
        <w:t>1 в ячейку памяти по адресу 26</w:t>
      </w:r>
    </w:p>
    <w:p w14:paraId="5ED76B2C" w14:textId="77777777" w:rsidR="00E50976" w:rsidRPr="00777D6E" w:rsidRDefault="00E50976" w:rsidP="00A67E19">
      <w:pPr>
        <w:ind w:left="1134" w:right="1134"/>
        <w:rPr>
          <w:rFonts w:asciiTheme="minorHAnsi" w:hAnsiTheme="minorHAnsi" w:cstheme="minorHAnsi"/>
          <w:sz w:val="20"/>
          <w:lang w:val="ru-RU"/>
        </w:rPr>
        <w:sectPr w:rsidR="00E50976" w:rsidRPr="00777D6E">
          <w:pgSz w:w="11910" w:h="16840"/>
          <w:pgMar w:top="1120" w:right="740" w:bottom="1200" w:left="1600" w:header="0" w:footer="1007" w:gutter="0"/>
          <w:cols w:space="720"/>
        </w:sectPr>
      </w:pPr>
    </w:p>
    <w:p w14:paraId="093768CE" w14:textId="77777777" w:rsidR="00E50976" w:rsidRPr="00777D6E" w:rsidRDefault="00D0605D" w:rsidP="00A67E19">
      <w:pPr>
        <w:pStyle w:val="2"/>
        <w:numPr>
          <w:ilvl w:val="0"/>
          <w:numId w:val="4"/>
        </w:numPr>
        <w:ind w:left="1134"/>
        <w:jc w:val="left"/>
      </w:pPr>
      <w:bookmarkStart w:id="109" w:name="_bookmark8"/>
      <w:bookmarkEnd w:id="109"/>
      <w:r w:rsidRPr="00777D6E">
        <w:lastRenderedPageBreak/>
        <w:t>Ручной расчёт результата</w:t>
      </w:r>
    </w:p>
    <w:p w14:paraId="2DBC56F1" w14:textId="77777777" w:rsidR="00E50976" w:rsidRPr="00777D6E" w:rsidRDefault="00D0605D" w:rsidP="00A67E19">
      <w:pPr>
        <w:pStyle w:val="3"/>
        <w:spacing w:before="25" w:line="256" w:lineRule="auto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position w:val="2"/>
          <w:lang w:val="ru-RU"/>
        </w:rPr>
        <w:t>Ответ, полученный в результате работы программы, равен 2</w:t>
      </w:r>
      <w:r w:rsidRPr="00777D6E">
        <w:rPr>
          <w:rFonts w:asciiTheme="minorHAnsi" w:hAnsiTheme="minorHAnsi" w:cstheme="minorHAnsi"/>
          <w:position w:val="2"/>
        </w:rPr>
        <w:t>BD</w:t>
      </w:r>
      <w:r w:rsidRPr="00777D6E">
        <w:rPr>
          <w:rFonts w:asciiTheme="minorHAnsi" w:hAnsiTheme="minorHAnsi" w:cstheme="minorHAnsi"/>
          <w:sz w:val="14"/>
          <w:lang w:val="ru-RU"/>
        </w:rPr>
        <w:t xml:space="preserve">(16) </w:t>
      </w:r>
      <w:r w:rsidRPr="00777D6E">
        <w:rPr>
          <w:rFonts w:asciiTheme="minorHAnsi" w:hAnsiTheme="minorHAnsi" w:cstheme="minorHAnsi"/>
          <w:position w:val="2"/>
          <w:lang w:val="ru-RU"/>
        </w:rPr>
        <w:t>или 701</w:t>
      </w:r>
      <w:r w:rsidRPr="00777D6E">
        <w:rPr>
          <w:rFonts w:asciiTheme="minorHAnsi" w:hAnsiTheme="minorHAnsi" w:cstheme="minorHAnsi"/>
          <w:sz w:val="14"/>
          <w:lang w:val="ru-RU"/>
        </w:rPr>
        <w:t>(10)</w:t>
      </w:r>
      <w:r w:rsidRPr="00777D6E">
        <w:rPr>
          <w:rFonts w:asciiTheme="minorHAnsi" w:hAnsiTheme="minorHAnsi" w:cstheme="minorHAnsi"/>
          <w:position w:val="2"/>
          <w:lang w:val="ru-RU"/>
        </w:rPr>
        <w:t xml:space="preserve">. </w:t>
      </w:r>
      <w:r w:rsidRPr="00777D6E">
        <w:rPr>
          <w:rFonts w:asciiTheme="minorHAnsi" w:hAnsiTheme="minorHAnsi" w:cstheme="minorHAnsi"/>
          <w:lang w:val="ru-RU"/>
        </w:rPr>
        <w:t>Произведём ручной расчёт для проверки результата:</w:t>
      </w:r>
    </w:p>
    <w:p w14:paraId="2D60268E" w14:textId="77777777" w:rsidR="00E50976" w:rsidRPr="00777D6E" w:rsidRDefault="00D0605D" w:rsidP="00A67E19">
      <w:pPr>
        <w:pStyle w:val="3"/>
        <w:spacing w:before="2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</w:rPr>
        <w:t>Det</w:t>
      </w:r>
      <w:r w:rsidRPr="00777D6E">
        <w:rPr>
          <w:rFonts w:asciiTheme="minorHAnsi" w:hAnsiTheme="minorHAnsi" w:cstheme="minorHAnsi"/>
          <w:lang w:val="ru-RU"/>
        </w:rPr>
        <w:t xml:space="preserve"> = 7 * 15 * 3 + 10 * 9 * 11 + 2 * 1 * 4 – 2 * 15 * 11 – 10 * 1 * 3 – 7 * 9 * 4 = 315 + 990 + 8 –</w:t>
      </w:r>
    </w:p>
    <w:p w14:paraId="5CB3E89B" w14:textId="77777777" w:rsidR="00E50976" w:rsidRPr="00777D6E" w:rsidRDefault="00D0605D" w:rsidP="00A67E19">
      <w:pPr>
        <w:pStyle w:val="3"/>
        <w:spacing w:before="21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330 – 30 – 252 = 701</w:t>
      </w:r>
    </w:p>
    <w:p w14:paraId="7CEF6609" w14:textId="77777777" w:rsidR="00E50976" w:rsidRPr="00777D6E" w:rsidRDefault="00D0605D" w:rsidP="001626B7">
      <w:pPr>
        <w:pStyle w:val="3"/>
        <w:spacing w:before="141" w:line="256" w:lineRule="auto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Приведённые расчёты показывают соответствие результата и работы программы условию задания.</w:t>
      </w:r>
    </w:p>
    <w:p w14:paraId="072A5E69" w14:textId="77777777" w:rsidR="00E50976" w:rsidRPr="00777D6E" w:rsidRDefault="00E50976" w:rsidP="00A67E19">
      <w:pPr>
        <w:spacing w:line="256" w:lineRule="auto"/>
        <w:ind w:left="1134" w:right="1134"/>
        <w:rPr>
          <w:rFonts w:asciiTheme="minorHAnsi" w:hAnsiTheme="minorHAnsi" w:cstheme="minorHAnsi"/>
          <w:lang w:val="ru-RU"/>
        </w:rPr>
        <w:sectPr w:rsidR="00E50976" w:rsidRPr="00777D6E">
          <w:pgSz w:w="11910" w:h="16840"/>
          <w:pgMar w:top="1040" w:right="740" w:bottom="1200" w:left="1600" w:header="0" w:footer="1007" w:gutter="0"/>
          <w:cols w:space="720"/>
        </w:sectPr>
      </w:pPr>
    </w:p>
    <w:p w14:paraId="7F748E6C" w14:textId="77777777" w:rsidR="001626B7" w:rsidRDefault="001626B7" w:rsidP="001626B7">
      <w:pPr>
        <w:pStyle w:val="2"/>
        <w:tabs>
          <w:tab w:val="clear" w:pos="1062"/>
          <w:tab w:val="left" w:pos="1041"/>
        </w:tabs>
        <w:spacing w:before="0"/>
        <w:ind w:left="1134"/>
        <w:rPr>
          <w:sz w:val="21"/>
        </w:rPr>
      </w:pPr>
      <w:bookmarkStart w:id="110" w:name="_bookmark9"/>
      <w:bookmarkStart w:id="111" w:name="_bookmark14"/>
      <w:bookmarkEnd w:id="110"/>
      <w:bookmarkEnd w:id="111"/>
    </w:p>
    <w:p w14:paraId="3588D2DA" w14:textId="77777777" w:rsidR="001626B7" w:rsidRDefault="001626B7" w:rsidP="001626B7">
      <w:pPr>
        <w:pStyle w:val="2"/>
        <w:tabs>
          <w:tab w:val="clear" w:pos="1062"/>
          <w:tab w:val="left" w:pos="1041"/>
        </w:tabs>
        <w:spacing w:before="0"/>
        <w:ind w:left="1134"/>
        <w:rPr>
          <w:sz w:val="21"/>
        </w:rPr>
      </w:pPr>
    </w:p>
    <w:p w14:paraId="5D0DB45C" w14:textId="77777777" w:rsidR="001626B7" w:rsidRDefault="001626B7" w:rsidP="00375947">
      <w:pPr>
        <w:pStyle w:val="1"/>
        <w:ind w:left="0"/>
        <w:pPrChange w:id="112" w:author="Ли Ицзя" w:date="2020-04-21T09:28:00Z">
          <w:pPr>
            <w:pStyle w:val="1"/>
            <w:ind w:left="913"/>
          </w:pPr>
        </w:pPrChange>
      </w:pPr>
      <w:r>
        <w:t>Реализация задачи на языке VHDL</w:t>
      </w:r>
    </w:p>
    <w:p w14:paraId="71CD0BFB" w14:textId="77777777" w:rsidR="001626B7" w:rsidRDefault="001626B7" w:rsidP="001626B7">
      <w:pPr>
        <w:pStyle w:val="2"/>
        <w:numPr>
          <w:ilvl w:val="0"/>
          <w:numId w:val="9"/>
        </w:numPr>
        <w:spacing w:before="75"/>
      </w:pPr>
      <w:bookmarkStart w:id="113" w:name="_bookmark10"/>
      <w:bookmarkEnd w:id="113"/>
      <w:r>
        <w:t>Содержание</w:t>
      </w:r>
      <w:r>
        <w:rPr>
          <w:spacing w:val="-2"/>
        </w:rPr>
        <w:t xml:space="preserve"> </w:t>
      </w:r>
      <w:r>
        <w:t>проекта</w:t>
      </w:r>
    </w:p>
    <w:p w14:paraId="62517EDD" w14:textId="77777777" w:rsidR="001626B7" w:rsidRPr="007F513D" w:rsidRDefault="001626B7" w:rsidP="001626B7">
      <w:pPr>
        <w:pStyle w:val="3"/>
        <w:spacing w:before="21" w:line="259" w:lineRule="auto"/>
        <w:ind w:right="618" w:firstLine="719"/>
        <w:rPr>
          <w:lang w:val="ru-RU"/>
        </w:rPr>
      </w:pPr>
      <w:r w:rsidRPr="007F513D">
        <w:rPr>
          <w:lang w:val="ru-RU"/>
        </w:rPr>
        <w:t>В ходе работы было создано два файла, регулирующие работу программы, и один для тестирования программы:</w:t>
      </w:r>
    </w:p>
    <w:p w14:paraId="6B7CC6AA" w14:textId="77777777" w:rsidR="001626B7" w:rsidRPr="007F513D" w:rsidRDefault="001626B7" w:rsidP="001626B7">
      <w:pPr>
        <w:pStyle w:val="3"/>
        <w:numPr>
          <w:ilvl w:val="1"/>
          <w:numId w:val="9"/>
        </w:numPr>
        <w:tabs>
          <w:tab w:val="left" w:pos="1542"/>
        </w:tabs>
        <w:spacing w:before="121" w:line="259" w:lineRule="auto"/>
        <w:ind w:right="1212"/>
        <w:rPr>
          <w:lang w:val="ru-RU"/>
        </w:rPr>
      </w:pPr>
      <w:r>
        <w:t>header</w:t>
      </w:r>
      <w:r w:rsidRPr="007F513D">
        <w:rPr>
          <w:lang w:val="ru-RU"/>
        </w:rPr>
        <w:t>.</w:t>
      </w:r>
      <w:r>
        <w:t>vhd</w:t>
      </w:r>
      <w:r w:rsidRPr="007F513D">
        <w:rPr>
          <w:lang w:val="ru-RU"/>
        </w:rPr>
        <w:t xml:space="preserve"> – файл, в котором находится пакет, необходимый для работы поведенческой</w:t>
      </w:r>
      <w:r w:rsidRPr="007F513D">
        <w:rPr>
          <w:spacing w:val="-1"/>
          <w:lang w:val="ru-RU"/>
        </w:rPr>
        <w:t xml:space="preserve"> </w:t>
      </w:r>
      <w:r w:rsidRPr="007F513D">
        <w:rPr>
          <w:lang w:val="ru-RU"/>
        </w:rPr>
        <w:t>модели.</w:t>
      </w:r>
    </w:p>
    <w:p w14:paraId="2CDE548E" w14:textId="77777777" w:rsidR="001626B7" w:rsidRPr="007F513D" w:rsidRDefault="001626B7" w:rsidP="001626B7">
      <w:pPr>
        <w:pStyle w:val="3"/>
        <w:numPr>
          <w:ilvl w:val="1"/>
          <w:numId w:val="9"/>
        </w:numPr>
        <w:tabs>
          <w:tab w:val="left" w:pos="1542"/>
        </w:tabs>
        <w:spacing w:line="259" w:lineRule="auto"/>
        <w:ind w:right="441"/>
        <w:rPr>
          <w:lang w:val="ru-RU"/>
        </w:rPr>
      </w:pPr>
      <w:r>
        <w:t>Solution</w:t>
      </w:r>
      <w:r w:rsidRPr="007F513D">
        <w:rPr>
          <w:lang w:val="ru-RU"/>
        </w:rPr>
        <w:t>.</w:t>
      </w:r>
      <w:r>
        <w:t>vhd</w:t>
      </w:r>
      <w:r w:rsidRPr="007F513D">
        <w:rPr>
          <w:lang w:val="ru-RU"/>
        </w:rPr>
        <w:t xml:space="preserve"> – файл с реализацией поведенческой модели, где </w:t>
      </w:r>
      <w:r>
        <w:t>get</w:t>
      </w:r>
      <w:r w:rsidRPr="007F513D">
        <w:rPr>
          <w:lang w:val="ru-RU"/>
        </w:rPr>
        <w:t>_</w:t>
      </w:r>
      <w:r>
        <w:t>determinant</w:t>
      </w:r>
      <w:r w:rsidRPr="007F513D">
        <w:rPr>
          <w:lang w:val="ru-RU"/>
        </w:rPr>
        <w:t xml:space="preserve"> – функция, возвращающая значение определителя матрицы, функции </w:t>
      </w:r>
      <w:r>
        <w:t>vec</w:t>
      </w:r>
      <w:r w:rsidRPr="007F513D">
        <w:rPr>
          <w:lang w:val="ru-RU"/>
        </w:rPr>
        <w:t>_</w:t>
      </w:r>
      <w:r>
        <w:t>to</w:t>
      </w:r>
      <w:r w:rsidRPr="007F513D">
        <w:rPr>
          <w:lang w:val="ru-RU"/>
        </w:rPr>
        <w:t>_</w:t>
      </w:r>
      <w:r>
        <w:t>int</w:t>
      </w:r>
      <w:r w:rsidRPr="007F513D">
        <w:rPr>
          <w:lang w:val="ru-RU"/>
        </w:rPr>
        <w:t xml:space="preserve"> и </w:t>
      </w:r>
      <w:r>
        <w:t>int</w:t>
      </w:r>
      <w:r w:rsidRPr="007F513D">
        <w:rPr>
          <w:lang w:val="ru-RU"/>
        </w:rPr>
        <w:t>_</w:t>
      </w:r>
      <w:r>
        <w:t>to</w:t>
      </w:r>
      <w:r w:rsidRPr="007F513D">
        <w:rPr>
          <w:lang w:val="ru-RU"/>
        </w:rPr>
        <w:t>_</w:t>
      </w:r>
      <w:r>
        <w:t>vec</w:t>
      </w:r>
      <w:r w:rsidRPr="007F513D">
        <w:rPr>
          <w:lang w:val="ru-RU"/>
        </w:rPr>
        <w:t xml:space="preserve"> осуществляют перевод в двоичную и десятичную системы</w:t>
      </w:r>
      <w:r w:rsidRPr="007F513D">
        <w:rPr>
          <w:spacing w:val="-20"/>
          <w:lang w:val="ru-RU"/>
        </w:rPr>
        <w:t xml:space="preserve"> </w:t>
      </w:r>
      <w:r w:rsidRPr="007F513D">
        <w:rPr>
          <w:lang w:val="ru-RU"/>
        </w:rPr>
        <w:t>счисления.</w:t>
      </w:r>
    </w:p>
    <w:p w14:paraId="685E9B88" w14:textId="77777777" w:rsidR="001626B7" w:rsidRDefault="001626B7" w:rsidP="001626B7">
      <w:pPr>
        <w:pStyle w:val="3"/>
        <w:numPr>
          <w:ilvl w:val="1"/>
          <w:numId w:val="9"/>
        </w:numPr>
        <w:tabs>
          <w:tab w:val="left" w:pos="1542"/>
        </w:tabs>
        <w:spacing w:line="256" w:lineRule="auto"/>
        <w:ind w:right="151"/>
      </w:pPr>
      <w:r>
        <w:t>test</w:t>
      </w:r>
      <w:r w:rsidRPr="007F513D">
        <w:rPr>
          <w:lang w:val="ru-RU"/>
        </w:rPr>
        <w:t>_</w:t>
      </w:r>
      <w:r>
        <w:t>solution</w:t>
      </w:r>
      <w:r w:rsidRPr="007F513D">
        <w:rPr>
          <w:lang w:val="ru-RU"/>
        </w:rPr>
        <w:t>.</w:t>
      </w:r>
      <w:r>
        <w:t>vhd</w:t>
      </w:r>
      <w:r w:rsidRPr="007F513D">
        <w:rPr>
          <w:lang w:val="ru-RU"/>
        </w:rPr>
        <w:t xml:space="preserve"> – файл, содержащий модуль тестирования работы программы. </w:t>
      </w:r>
      <w:r>
        <w:t>Код сгенерирован в программе Active-VHDL</w:t>
      </w:r>
      <w:r>
        <w:rPr>
          <w:spacing w:val="-3"/>
        </w:rPr>
        <w:t xml:space="preserve"> </w:t>
      </w:r>
      <w:r>
        <w:t>автоматически.</w:t>
      </w:r>
    </w:p>
    <w:p w14:paraId="1081A958" w14:textId="77777777" w:rsidR="001626B7" w:rsidRDefault="001626B7" w:rsidP="001626B7">
      <w:pPr>
        <w:pStyle w:val="2"/>
        <w:numPr>
          <w:ilvl w:val="0"/>
          <w:numId w:val="9"/>
        </w:numPr>
        <w:spacing w:before="121"/>
      </w:pPr>
      <w:bookmarkStart w:id="114" w:name="_bookmark11"/>
      <w:bookmarkEnd w:id="114"/>
      <w:r>
        <w:t>Листинг</w:t>
      </w:r>
      <w:r>
        <w:rPr>
          <w:spacing w:val="-2"/>
        </w:rPr>
        <w:t xml:space="preserve"> </w:t>
      </w:r>
      <w:r>
        <w:t>header.vhd</w:t>
      </w:r>
    </w:p>
    <w:p w14:paraId="594A4EE3" w14:textId="77777777" w:rsidR="001626B7" w:rsidRDefault="001626B7" w:rsidP="001626B7">
      <w:pPr>
        <w:pStyle w:val="a3"/>
        <w:spacing w:before="23" w:line="238" w:lineRule="exact"/>
        <w:ind w:left="821"/>
      </w:pPr>
      <w:r>
        <w:t>library IEEE;</w:t>
      </w:r>
    </w:p>
    <w:p w14:paraId="12C143F8" w14:textId="77777777" w:rsidR="001626B7" w:rsidRDefault="001626B7" w:rsidP="001626B7">
      <w:pPr>
        <w:pStyle w:val="a3"/>
        <w:spacing w:line="482" w:lineRule="auto"/>
        <w:ind w:left="821" w:right="5200"/>
      </w:pPr>
      <w:r>
        <w:t>use IEEE.std_logic_1164.all; package header is</w:t>
      </w:r>
    </w:p>
    <w:p w14:paraId="1B592AFB" w14:textId="77777777" w:rsidR="001626B7" w:rsidRDefault="001626B7" w:rsidP="001626B7">
      <w:pPr>
        <w:pStyle w:val="a3"/>
        <w:spacing w:line="235" w:lineRule="exact"/>
        <w:ind w:left="1542"/>
      </w:pPr>
      <w:r>
        <w:t>-- Type of array for numeric progression</w:t>
      </w:r>
    </w:p>
    <w:p w14:paraId="46D2A744" w14:textId="77777777" w:rsidR="001626B7" w:rsidRDefault="001626B7" w:rsidP="001626B7">
      <w:pPr>
        <w:pStyle w:val="a3"/>
        <w:spacing w:line="238" w:lineRule="exact"/>
        <w:ind w:left="1542"/>
      </w:pPr>
      <w:r>
        <w:t>TYPE matrix_vector is array (0 to 2, 0 to 2) of</w:t>
      </w:r>
    </w:p>
    <w:p w14:paraId="1A67AB81" w14:textId="77777777" w:rsidR="001626B7" w:rsidRDefault="001626B7" w:rsidP="001626B7">
      <w:pPr>
        <w:pStyle w:val="a3"/>
        <w:spacing w:line="238" w:lineRule="exact"/>
        <w:ind w:left="86" w:right="5537"/>
        <w:jc w:val="center"/>
      </w:pPr>
      <w:r>
        <w:t>std_logic_vector (31 downto 0);</w:t>
      </w:r>
    </w:p>
    <w:p w14:paraId="162B3880" w14:textId="77777777" w:rsidR="001626B7" w:rsidRDefault="001626B7" w:rsidP="001626B7">
      <w:pPr>
        <w:pStyle w:val="a3"/>
        <w:ind w:left="1542"/>
      </w:pPr>
      <w:r>
        <w:t>TYPE matrix_integer is array (0 to 2, 0 to 2) of integer;</w:t>
      </w:r>
    </w:p>
    <w:p w14:paraId="132348AA" w14:textId="77777777" w:rsidR="001626B7" w:rsidRDefault="001626B7" w:rsidP="001626B7">
      <w:pPr>
        <w:pStyle w:val="a3"/>
        <w:spacing w:before="10"/>
        <w:rPr>
          <w:sz w:val="20"/>
        </w:rPr>
      </w:pPr>
    </w:p>
    <w:p w14:paraId="4BA76425" w14:textId="77777777" w:rsidR="001626B7" w:rsidRDefault="001626B7" w:rsidP="001626B7">
      <w:pPr>
        <w:pStyle w:val="a3"/>
        <w:spacing w:before="1"/>
        <w:ind w:left="1542"/>
      </w:pPr>
      <w:r>
        <w:t>-- Calculate determinant</w:t>
      </w:r>
    </w:p>
    <w:p w14:paraId="6FB9B6BB" w14:textId="77777777" w:rsidR="001626B7" w:rsidRDefault="001626B7" w:rsidP="001626B7">
      <w:pPr>
        <w:pStyle w:val="a3"/>
        <w:spacing w:before="2" w:line="238" w:lineRule="exact"/>
        <w:ind w:left="1542"/>
      </w:pPr>
      <w:r>
        <w:t>procedure get_determinant (a : in matrix_vector;</w:t>
      </w:r>
    </w:p>
    <w:p w14:paraId="42A4153A" w14:textId="77777777" w:rsidR="001626B7" w:rsidRDefault="001626B7" w:rsidP="001626B7">
      <w:pPr>
        <w:pStyle w:val="a3"/>
        <w:spacing w:line="236" w:lineRule="exact"/>
        <w:ind w:left="6117"/>
      </w:pPr>
      <w:r>
        <w:t>result : out</w:t>
      </w:r>
    </w:p>
    <w:p w14:paraId="2BCF1E20" w14:textId="77777777" w:rsidR="001626B7" w:rsidRDefault="001626B7" w:rsidP="001626B7">
      <w:pPr>
        <w:pStyle w:val="a3"/>
        <w:spacing w:before="1"/>
        <w:ind w:left="102"/>
      </w:pPr>
      <w:r>
        <w:t>std_logic_vector (31 downto 0));</w:t>
      </w:r>
    </w:p>
    <w:p w14:paraId="43C3731D" w14:textId="77777777" w:rsidR="001626B7" w:rsidRDefault="001626B7" w:rsidP="001626B7">
      <w:pPr>
        <w:pStyle w:val="a3"/>
        <w:spacing w:before="10"/>
        <w:rPr>
          <w:sz w:val="20"/>
        </w:rPr>
      </w:pPr>
    </w:p>
    <w:p w14:paraId="3C23EFEF" w14:textId="77777777" w:rsidR="001626B7" w:rsidRDefault="001626B7" w:rsidP="001626B7">
      <w:pPr>
        <w:pStyle w:val="a3"/>
        <w:spacing w:line="238" w:lineRule="exact"/>
        <w:ind w:left="1542"/>
      </w:pPr>
      <w:r>
        <w:t>-- Binary translation</w:t>
      </w:r>
    </w:p>
    <w:p w14:paraId="49B879D7" w14:textId="77777777" w:rsidR="001626B7" w:rsidRDefault="001626B7" w:rsidP="001626B7">
      <w:pPr>
        <w:pStyle w:val="a3"/>
        <w:spacing w:line="238" w:lineRule="exact"/>
        <w:ind w:left="1542"/>
      </w:pPr>
      <w:r>
        <w:t>function vec_to_int (vec : in std_logic_vector (31 downto 0))</w:t>
      </w:r>
    </w:p>
    <w:p w14:paraId="45271B06" w14:textId="77777777" w:rsidR="001626B7" w:rsidRDefault="001626B7" w:rsidP="001626B7">
      <w:pPr>
        <w:pStyle w:val="a3"/>
        <w:ind w:left="5270"/>
      </w:pPr>
      <w:r>
        <w:t>return integer;</w:t>
      </w:r>
    </w:p>
    <w:p w14:paraId="0844A0EE" w14:textId="77777777" w:rsidR="001626B7" w:rsidRDefault="001626B7" w:rsidP="001626B7">
      <w:pPr>
        <w:pStyle w:val="a3"/>
        <w:spacing w:before="3"/>
        <w:rPr>
          <w:sz w:val="12"/>
        </w:rPr>
      </w:pPr>
    </w:p>
    <w:p w14:paraId="4BDE8594" w14:textId="77777777" w:rsidR="001626B7" w:rsidRDefault="001626B7" w:rsidP="001626B7">
      <w:pPr>
        <w:pStyle w:val="a3"/>
        <w:spacing w:before="101" w:line="238" w:lineRule="exact"/>
        <w:ind w:left="1542"/>
      </w:pPr>
      <w:r>
        <w:t>-- Decimal translation</w:t>
      </w:r>
    </w:p>
    <w:p w14:paraId="32B764AB" w14:textId="77777777" w:rsidR="001626B7" w:rsidRDefault="001626B7" w:rsidP="001626B7">
      <w:pPr>
        <w:pStyle w:val="a3"/>
        <w:spacing w:line="238" w:lineRule="exact"/>
        <w:ind w:left="1542"/>
      </w:pPr>
      <w:r>
        <w:t>procedure int_to_vec (num : in integer;</w:t>
      </w:r>
    </w:p>
    <w:p w14:paraId="409DCF29" w14:textId="77777777" w:rsidR="001626B7" w:rsidRDefault="001626B7" w:rsidP="001626B7">
      <w:pPr>
        <w:pStyle w:val="a3"/>
        <w:spacing w:line="236" w:lineRule="exact"/>
        <w:ind w:left="3976"/>
      </w:pPr>
      <w:r>
        <w:t>vec : out std_logic_vector (31 downto 0));</w:t>
      </w:r>
    </w:p>
    <w:p w14:paraId="012125F9" w14:textId="77777777" w:rsidR="001626B7" w:rsidRDefault="001626B7" w:rsidP="001626B7">
      <w:pPr>
        <w:pStyle w:val="a3"/>
        <w:spacing w:before="1"/>
        <w:ind w:left="821"/>
      </w:pPr>
      <w:r>
        <w:t>end header;</w:t>
      </w:r>
    </w:p>
    <w:p w14:paraId="6FBA7F45" w14:textId="77777777" w:rsidR="001626B7" w:rsidRDefault="001626B7" w:rsidP="001626B7">
      <w:pPr>
        <w:pStyle w:val="a3"/>
      </w:pPr>
    </w:p>
    <w:p w14:paraId="60B174A6" w14:textId="77777777" w:rsidR="001626B7" w:rsidRDefault="001626B7" w:rsidP="001626B7">
      <w:pPr>
        <w:pStyle w:val="a3"/>
        <w:ind w:left="821"/>
      </w:pPr>
      <w:r>
        <w:t>package body header is</w:t>
      </w:r>
    </w:p>
    <w:p w14:paraId="12D4EFFB" w14:textId="77777777" w:rsidR="001626B7" w:rsidRDefault="001626B7" w:rsidP="001626B7">
      <w:pPr>
        <w:pStyle w:val="a3"/>
        <w:spacing w:before="10"/>
        <w:rPr>
          <w:sz w:val="20"/>
        </w:rPr>
      </w:pPr>
    </w:p>
    <w:p w14:paraId="0E072456" w14:textId="77777777" w:rsidR="001626B7" w:rsidRDefault="001626B7" w:rsidP="001626B7">
      <w:pPr>
        <w:pStyle w:val="a3"/>
        <w:spacing w:before="1"/>
        <w:ind w:left="1542"/>
      </w:pPr>
      <w:r>
        <w:t>-- Calculate determinant</w:t>
      </w:r>
    </w:p>
    <w:p w14:paraId="4309BAE7" w14:textId="77777777" w:rsidR="001626B7" w:rsidRDefault="001626B7" w:rsidP="001626B7">
      <w:pPr>
        <w:pStyle w:val="a3"/>
        <w:spacing w:before="2" w:line="238" w:lineRule="exact"/>
        <w:ind w:left="1542"/>
      </w:pPr>
      <w:r>
        <w:t>procedure get_determinant (a : in matrix_vector;</w:t>
      </w:r>
    </w:p>
    <w:p w14:paraId="67540A94" w14:textId="77777777" w:rsidR="001626B7" w:rsidRDefault="001626B7" w:rsidP="001626B7">
      <w:pPr>
        <w:pStyle w:val="a3"/>
        <w:spacing w:line="236" w:lineRule="exact"/>
        <w:ind w:left="6242"/>
      </w:pPr>
      <w:r>
        <w:t>result : out</w:t>
      </w:r>
    </w:p>
    <w:p w14:paraId="1E26C7BA" w14:textId="77777777" w:rsidR="001626B7" w:rsidRDefault="001626B7" w:rsidP="001626B7">
      <w:pPr>
        <w:pStyle w:val="a3"/>
        <w:spacing w:before="1" w:line="238" w:lineRule="exact"/>
        <w:ind w:left="102"/>
      </w:pPr>
      <w:r>
        <w:t>std_logic_vector (31 downto 0)) is</w:t>
      </w:r>
    </w:p>
    <w:p w14:paraId="50C8FCFE" w14:textId="77777777" w:rsidR="001626B7" w:rsidRDefault="001626B7" w:rsidP="001626B7">
      <w:pPr>
        <w:pStyle w:val="a3"/>
        <w:ind w:left="2389" w:right="2637"/>
      </w:pPr>
      <w:r>
        <w:t xml:space="preserve">variable i, j, tmp_result : integer; variable tmp :  matrix_integer; </w:t>
      </w:r>
      <w:r>
        <w:lastRenderedPageBreak/>
        <w:t>begin</w:t>
      </w:r>
    </w:p>
    <w:p w14:paraId="499E6E9F" w14:textId="77777777" w:rsidR="001626B7" w:rsidRDefault="001626B7" w:rsidP="001626B7">
      <w:pPr>
        <w:pStyle w:val="a3"/>
        <w:spacing w:line="237" w:lineRule="exact"/>
        <w:ind w:left="2982"/>
      </w:pPr>
      <w:r>
        <w:t>for i in 0 to 2 loop</w:t>
      </w:r>
    </w:p>
    <w:p w14:paraId="5E069523" w14:textId="77777777" w:rsidR="001626B7" w:rsidRDefault="001626B7" w:rsidP="001626B7">
      <w:pPr>
        <w:pStyle w:val="a3"/>
        <w:ind w:left="3702"/>
      </w:pPr>
      <w:r>
        <w:t>for j in 0 to 2 loop</w:t>
      </w:r>
    </w:p>
    <w:p w14:paraId="3D945594" w14:textId="77777777" w:rsidR="001626B7" w:rsidRDefault="001626B7" w:rsidP="001626B7">
      <w:pPr>
        <w:pStyle w:val="a3"/>
        <w:spacing w:before="2"/>
        <w:ind w:left="3702" w:right="969" w:firstLine="720"/>
      </w:pPr>
      <w:r>
        <w:t>tmp(i, j) := vec_to_int(a(i, j)); end loop;</w:t>
      </w:r>
    </w:p>
    <w:p w14:paraId="7EA3DDE3" w14:textId="77777777" w:rsidR="001626B7" w:rsidRDefault="001626B7" w:rsidP="001626B7">
      <w:pPr>
        <w:pStyle w:val="a3"/>
        <w:spacing w:line="237" w:lineRule="exact"/>
        <w:ind w:left="2982"/>
      </w:pPr>
      <w:r>
        <w:t>end loop;</w:t>
      </w:r>
    </w:p>
    <w:p w14:paraId="6F844679" w14:textId="77777777" w:rsidR="001626B7" w:rsidRDefault="001626B7" w:rsidP="001626B7">
      <w:pPr>
        <w:pStyle w:val="a3"/>
        <w:spacing w:before="11"/>
        <w:rPr>
          <w:sz w:val="20"/>
        </w:rPr>
      </w:pPr>
    </w:p>
    <w:p w14:paraId="40907749" w14:textId="77777777" w:rsidR="001626B7" w:rsidRDefault="001626B7" w:rsidP="001626B7">
      <w:pPr>
        <w:pStyle w:val="a3"/>
        <w:ind w:left="2982" w:right="266"/>
      </w:pPr>
      <w:r>
        <w:t>tmp_result := tmp(0, 0) * tmp(1, 1) * tmp(2, 2); tmp_result := tmp_result + tmp(0, 1) * tmp(1, 2) *</w:t>
      </w:r>
    </w:p>
    <w:p w14:paraId="013CF195" w14:textId="77777777" w:rsidR="001626B7" w:rsidRDefault="001626B7" w:rsidP="001626B7">
      <w:pPr>
        <w:sectPr w:rsidR="001626B7" w:rsidSect="001626B7">
          <w:type w:val="continuous"/>
          <w:pgSz w:w="11910" w:h="16840"/>
          <w:pgMar w:top="1040" w:right="740" w:bottom="1200" w:left="1600" w:header="0" w:footer="1007" w:gutter="0"/>
          <w:cols w:space="720"/>
        </w:sectPr>
      </w:pPr>
    </w:p>
    <w:p w14:paraId="1A0C8E3D" w14:textId="77777777" w:rsidR="001626B7" w:rsidRDefault="001626B7" w:rsidP="001626B7">
      <w:pPr>
        <w:pStyle w:val="a3"/>
        <w:spacing w:line="237" w:lineRule="exact"/>
        <w:ind w:left="102"/>
      </w:pPr>
      <w:r>
        <w:t>tmp(2,</w:t>
      </w:r>
      <w:r>
        <w:rPr>
          <w:spacing w:val="-4"/>
        </w:rPr>
        <w:t xml:space="preserve"> </w:t>
      </w:r>
      <w:r>
        <w:t>0);</w:t>
      </w:r>
    </w:p>
    <w:p w14:paraId="6EB97AF9" w14:textId="77777777" w:rsidR="001626B7" w:rsidRDefault="001626B7" w:rsidP="001626B7">
      <w:pPr>
        <w:pStyle w:val="a3"/>
        <w:spacing w:before="10"/>
        <w:rPr>
          <w:sz w:val="20"/>
        </w:rPr>
      </w:pPr>
    </w:p>
    <w:p w14:paraId="5CAF8C5E" w14:textId="77777777" w:rsidR="001626B7" w:rsidRDefault="001626B7" w:rsidP="001626B7">
      <w:pPr>
        <w:pStyle w:val="a3"/>
        <w:ind w:left="102"/>
      </w:pPr>
      <w:r>
        <w:t>tmp(2,</w:t>
      </w:r>
      <w:r>
        <w:rPr>
          <w:spacing w:val="-4"/>
        </w:rPr>
        <w:t xml:space="preserve"> </w:t>
      </w:r>
      <w:r>
        <w:t>1);</w:t>
      </w:r>
    </w:p>
    <w:p w14:paraId="55A8D594" w14:textId="77777777" w:rsidR="001626B7" w:rsidRDefault="001626B7" w:rsidP="001626B7">
      <w:pPr>
        <w:pStyle w:val="a3"/>
        <w:spacing w:before="10"/>
        <w:rPr>
          <w:sz w:val="20"/>
        </w:rPr>
      </w:pPr>
      <w:r>
        <w:br w:type="column"/>
      </w:r>
    </w:p>
    <w:p w14:paraId="49166A07" w14:textId="77777777" w:rsidR="001626B7" w:rsidRDefault="001626B7" w:rsidP="001626B7">
      <w:pPr>
        <w:pStyle w:val="a3"/>
        <w:ind w:left="102"/>
      </w:pPr>
      <w:r>
        <w:t>tmp_result := tmp_result + tmp(0, 2) * tmp(1, 0) *</w:t>
      </w:r>
    </w:p>
    <w:p w14:paraId="7BEE7185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1404" w:space="1476"/>
            <w:col w:w="6690"/>
          </w:cols>
        </w:sectPr>
      </w:pPr>
    </w:p>
    <w:p w14:paraId="0585F980" w14:textId="77777777" w:rsidR="001626B7" w:rsidRDefault="001626B7" w:rsidP="001626B7">
      <w:pPr>
        <w:pStyle w:val="a3"/>
        <w:spacing w:before="8"/>
        <w:rPr>
          <w:sz w:val="27"/>
        </w:rPr>
      </w:pPr>
    </w:p>
    <w:p w14:paraId="7FC1527A" w14:textId="77777777" w:rsidR="001626B7" w:rsidRDefault="001626B7" w:rsidP="001626B7">
      <w:pPr>
        <w:pStyle w:val="a3"/>
        <w:spacing w:before="1"/>
        <w:ind w:left="102"/>
      </w:pPr>
      <w:r>
        <w:t>tmp(2,</w:t>
      </w:r>
      <w:r>
        <w:rPr>
          <w:spacing w:val="-4"/>
        </w:rPr>
        <w:t xml:space="preserve"> </w:t>
      </w:r>
      <w:r>
        <w:t>0);</w:t>
      </w:r>
    </w:p>
    <w:p w14:paraId="36860E41" w14:textId="77777777" w:rsidR="001626B7" w:rsidRDefault="001626B7" w:rsidP="001626B7">
      <w:pPr>
        <w:pStyle w:val="a3"/>
        <w:spacing w:before="11"/>
        <w:rPr>
          <w:sz w:val="20"/>
        </w:rPr>
      </w:pPr>
    </w:p>
    <w:p w14:paraId="4FDD97DF" w14:textId="77777777" w:rsidR="001626B7" w:rsidRDefault="001626B7" w:rsidP="001626B7">
      <w:pPr>
        <w:pStyle w:val="a3"/>
        <w:ind w:left="102"/>
      </w:pPr>
      <w:r>
        <w:t>tmp(2,</w:t>
      </w:r>
      <w:r>
        <w:rPr>
          <w:spacing w:val="-4"/>
        </w:rPr>
        <w:t xml:space="preserve"> </w:t>
      </w:r>
      <w:r>
        <w:t>2);</w:t>
      </w:r>
    </w:p>
    <w:p w14:paraId="03183210" w14:textId="77777777" w:rsidR="001626B7" w:rsidRDefault="001626B7" w:rsidP="001626B7">
      <w:pPr>
        <w:pStyle w:val="a3"/>
        <w:spacing w:before="10"/>
        <w:rPr>
          <w:sz w:val="20"/>
        </w:rPr>
      </w:pPr>
    </w:p>
    <w:p w14:paraId="52454071" w14:textId="77777777" w:rsidR="001626B7" w:rsidRDefault="001626B7" w:rsidP="001626B7">
      <w:pPr>
        <w:pStyle w:val="a3"/>
        <w:spacing w:before="1"/>
        <w:ind w:left="102"/>
      </w:pPr>
      <w:r>
        <w:t>tmp(2,</w:t>
      </w:r>
      <w:r>
        <w:rPr>
          <w:spacing w:val="-4"/>
        </w:rPr>
        <w:t xml:space="preserve"> </w:t>
      </w:r>
      <w:r>
        <w:t>1);</w:t>
      </w:r>
    </w:p>
    <w:p w14:paraId="45C60479" w14:textId="77777777" w:rsidR="001626B7" w:rsidRDefault="001626B7" w:rsidP="001626B7">
      <w:pPr>
        <w:pStyle w:val="a3"/>
        <w:spacing w:before="74" w:line="480" w:lineRule="auto"/>
        <w:ind w:left="1542" w:right="277"/>
        <w:jc w:val="both"/>
      </w:pPr>
      <w:r>
        <w:br w:type="column"/>
      </w:r>
      <w:r>
        <w:t>tmp_result := tmp_result - tmp(0, 2) * tmp(1, 1) * tmp_result := tmp_result - tmp(0, 1) * tmp(1, 0) * tmp_result := tmp_result - tmp(0, 0) * tmp(1, 2) *</w:t>
      </w:r>
    </w:p>
    <w:p w14:paraId="58A66322" w14:textId="77777777" w:rsidR="001626B7" w:rsidRDefault="001626B7" w:rsidP="001626B7">
      <w:pPr>
        <w:pStyle w:val="a3"/>
        <w:spacing w:before="1"/>
      </w:pPr>
    </w:p>
    <w:p w14:paraId="0235ECA4" w14:textId="77777777" w:rsidR="001626B7" w:rsidRDefault="001626B7" w:rsidP="001626B7">
      <w:pPr>
        <w:pStyle w:val="a3"/>
        <w:ind w:left="949" w:right="2662" w:firstLine="592"/>
      </w:pPr>
      <w:r>
        <w:t>int_to_vec(tmp_result, result); end get_determinant;</w:t>
      </w:r>
    </w:p>
    <w:p w14:paraId="69C40885" w14:textId="77777777" w:rsidR="001626B7" w:rsidRDefault="001626B7" w:rsidP="001626B7">
      <w:pPr>
        <w:pStyle w:val="a3"/>
        <w:spacing w:before="2"/>
      </w:pPr>
    </w:p>
    <w:p w14:paraId="2087D852" w14:textId="77777777" w:rsidR="001626B7" w:rsidRDefault="001626B7" w:rsidP="001626B7">
      <w:pPr>
        <w:pStyle w:val="a3"/>
        <w:spacing w:line="238" w:lineRule="exact"/>
        <w:ind w:left="102"/>
      </w:pPr>
      <w:r>
        <w:t>-- Binary translation</w:t>
      </w:r>
    </w:p>
    <w:p w14:paraId="168291E4" w14:textId="77777777" w:rsidR="001626B7" w:rsidRDefault="001626B7" w:rsidP="001626B7">
      <w:pPr>
        <w:pStyle w:val="a3"/>
        <w:spacing w:line="238" w:lineRule="exact"/>
        <w:ind w:left="102"/>
      </w:pPr>
      <w:r>
        <w:t>function vec_to_int (vec : in std_logic_vector (31 downto 0))</w:t>
      </w:r>
    </w:p>
    <w:p w14:paraId="2A2391F9" w14:textId="77777777" w:rsidR="001626B7" w:rsidRDefault="001626B7" w:rsidP="001626B7">
      <w:pPr>
        <w:pStyle w:val="a3"/>
        <w:ind w:left="822" w:right="2137" w:firstLine="3008"/>
      </w:pPr>
      <w:r>
        <w:t>return integer is variable result : integer := 0;</w:t>
      </w:r>
    </w:p>
    <w:p w14:paraId="31A3D580" w14:textId="77777777" w:rsidR="001626B7" w:rsidRDefault="001626B7" w:rsidP="001626B7">
      <w:pPr>
        <w:pStyle w:val="a3"/>
        <w:ind w:left="822" w:right="1365"/>
      </w:pPr>
      <w:r>
        <w:t>variable tmp : integer range 0 to 1 := 0; variable word : std_logic_vector (31 downto 0); begin</w:t>
      </w:r>
    </w:p>
    <w:p w14:paraId="75425362" w14:textId="77777777" w:rsidR="001626B7" w:rsidRDefault="001626B7" w:rsidP="001626B7">
      <w:pPr>
        <w:sectPr w:rsidR="001626B7">
          <w:pgSz w:w="11910" w:h="16840"/>
          <w:pgMar w:top="1040" w:right="740" w:bottom="1200" w:left="1600" w:header="0" w:footer="1007" w:gutter="0"/>
          <w:cols w:num="2" w:space="720" w:equalWidth="0">
            <w:col w:w="1364" w:space="76"/>
            <w:col w:w="8130"/>
          </w:cols>
        </w:sectPr>
      </w:pPr>
    </w:p>
    <w:p w14:paraId="0C85C62C" w14:textId="77777777" w:rsidR="001626B7" w:rsidRDefault="001626B7" w:rsidP="001626B7">
      <w:pPr>
        <w:pStyle w:val="a3"/>
        <w:spacing w:before="1" w:line="238" w:lineRule="exact"/>
        <w:ind w:left="2982"/>
      </w:pPr>
      <w:r>
        <w:t>if vec(vec'left) = '1' then</w:t>
      </w:r>
    </w:p>
    <w:p w14:paraId="03104B4C" w14:textId="77777777" w:rsidR="001626B7" w:rsidRDefault="001626B7" w:rsidP="001626B7">
      <w:pPr>
        <w:pStyle w:val="a3"/>
        <w:ind w:left="3702" w:right="3201"/>
      </w:pPr>
      <w:r>
        <w:t>-- Number is negative word := not vec;</w:t>
      </w:r>
    </w:p>
    <w:p w14:paraId="232556C3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14:paraId="6A7E3A80" w14:textId="77777777" w:rsidR="001626B7" w:rsidRDefault="001626B7" w:rsidP="001626B7">
      <w:pPr>
        <w:pStyle w:val="a3"/>
        <w:spacing w:line="238" w:lineRule="exact"/>
        <w:jc w:val="right"/>
      </w:pPr>
      <w:r>
        <w:t>else</w:t>
      </w:r>
    </w:p>
    <w:p w14:paraId="0797322C" w14:textId="77777777" w:rsidR="001626B7" w:rsidRDefault="001626B7" w:rsidP="001626B7">
      <w:pPr>
        <w:pStyle w:val="a3"/>
        <w:spacing w:before="10"/>
        <w:rPr>
          <w:sz w:val="20"/>
        </w:rPr>
      </w:pPr>
      <w:r>
        <w:br w:type="column"/>
      </w:r>
    </w:p>
    <w:p w14:paraId="4E6C6427" w14:textId="77777777" w:rsidR="001626B7" w:rsidRDefault="001626B7" w:rsidP="001626B7">
      <w:pPr>
        <w:pStyle w:val="a3"/>
        <w:ind w:left="174" w:right="3201"/>
      </w:pPr>
      <w:r>
        <w:t>-- Number is positive word := vec;</w:t>
      </w:r>
    </w:p>
    <w:p w14:paraId="2F4AFF6A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3489" w:space="39"/>
            <w:col w:w="6042"/>
          </w:cols>
        </w:sectPr>
      </w:pPr>
    </w:p>
    <w:p w14:paraId="6B3557C7" w14:textId="77777777" w:rsidR="001626B7" w:rsidRDefault="001626B7" w:rsidP="001626B7">
      <w:pPr>
        <w:pStyle w:val="a3"/>
        <w:ind w:left="2982"/>
      </w:pPr>
      <w:r>
        <w:t>end if;</w:t>
      </w:r>
    </w:p>
    <w:p w14:paraId="78755810" w14:textId="77777777" w:rsidR="001626B7" w:rsidRDefault="001626B7" w:rsidP="001626B7">
      <w:pPr>
        <w:pStyle w:val="a3"/>
        <w:spacing w:before="2"/>
      </w:pPr>
    </w:p>
    <w:p w14:paraId="48C057DF" w14:textId="77777777" w:rsidR="001626B7" w:rsidRDefault="001626B7" w:rsidP="001626B7">
      <w:pPr>
        <w:pStyle w:val="a3"/>
        <w:ind w:left="3702" w:right="3085" w:hanging="720"/>
      </w:pPr>
      <w:r>
        <w:t>for ind in vec'range loop if vec(ind) = '0'</w:t>
      </w:r>
      <w:r>
        <w:rPr>
          <w:spacing w:val="-8"/>
        </w:rPr>
        <w:t xml:space="preserve"> </w:t>
      </w:r>
      <w:r>
        <w:t>then</w:t>
      </w:r>
    </w:p>
    <w:p w14:paraId="15F7DBCF" w14:textId="77777777" w:rsidR="001626B7" w:rsidRDefault="001626B7" w:rsidP="001626B7">
      <w:pPr>
        <w:pStyle w:val="a3"/>
        <w:spacing w:line="236" w:lineRule="exact"/>
        <w:ind w:left="1510" w:right="1095"/>
        <w:jc w:val="center"/>
      </w:pPr>
      <w:r>
        <w:t>tmp := 0;</w:t>
      </w:r>
    </w:p>
    <w:p w14:paraId="60B846D9" w14:textId="77777777" w:rsidR="001626B7" w:rsidRDefault="001626B7" w:rsidP="001626B7">
      <w:pPr>
        <w:pStyle w:val="a3"/>
        <w:spacing w:before="1" w:line="238" w:lineRule="exact"/>
        <w:ind w:left="1810" w:right="3463"/>
        <w:jc w:val="center"/>
      </w:pPr>
      <w:r>
        <w:t>else</w:t>
      </w:r>
    </w:p>
    <w:p w14:paraId="1882EAF2" w14:textId="77777777" w:rsidR="001626B7" w:rsidRDefault="001626B7" w:rsidP="001626B7">
      <w:pPr>
        <w:pStyle w:val="a3"/>
        <w:spacing w:line="236" w:lineRule="exact"/>
        <w:ind w:left="1510" w:right="1095"/>
        <w:jc w:val="center"/>
      </w:pPr>
      <w:r>
        <w:t>tmp := 1;</w:t>
      </w:r>
    </w:p>
    <w:p w14:paraId="717BFFE8" w14:textId="77777777" w:rsidR="001626B7" w:rsidRDefault="001626B7" w:rsidP="001626B7">
      <w:pPr>
        <w:pStyle w:val="a3"/>
        <w:spacing w:before="1"/>
        <w:ind w:left="3702"/>
      </w:pPr>
      <w:r>
        <w:t>end if;</w:t>
      </w:r>
    </w:p>
    <w:p w14:paraId="3D1557C0" w14:textId="77777777" w:rsidR="001626B7" w:rsidRDefault="001626B7" w:rsidP="001626B7">
      <w:pPr>
        <w:pStyle w:val="a3"/>
        <w:spacing w:before="10"/>
        <w:rPr>
          <w:sz w:val="20"/>
        </w:rPr>
      </w:pPr>
    </w:p>
    <w:p w14:paraId="76D42CF3" w14:textId="77777777" w:rsidR="001626B7" w:rsidRDefault="001626B7" w:rsidP="001626B7">
      <w:pPr>
        <w:pStyle w:val="a3"/>
        <w:ind w:left="2982" w:right="2445" w:firstLine="720"/>
      </w:pPr>
      <w:r>
        <w:t>result := result * 2 + tmp; end loop;</w:t>
      </w:r>
    </w:p>
    <w:p w14:paraId="44CD5C11" w14:textId="77777777" w:rsidR="001626B7" w:rsidRDefault="001626B7" w:rsidP="001626B7">
      <w:pPr>
        <w:pStyle w:val="a3"/>
        <w:spacing w:before="2"/>
      </w:pPr>
    </w:p>
    <w:p w14:paraId="1551C056" w14:textId="77777777" w:rsidR="001626B7" w:rsidRDefault="001626B7" w:rsidP="001626B7">
      <w:pPr>
        <w:pStyle w:val="a3"/>
        <w:spacing w:line="238" w:lineRule="exact"/>
        <w:ind w:left="2982"/>
      </w:pPr>
      <w:r>
        <w:t>if vec(vec'left) = '1' then</w:t>
      </w:r>
    </w:p>
    <w:p w14:paraId="7C4C53A4" w14:textId="77777777" w:rsidR="001626B7" w:rsidRDefault="001626B7" w:rsidP="001626B7">
      <w:pPr>
        <w:pStyle w:val="a3"/>
        <w:ind w:left="3702" w:right="3201"/>
      </w:pPr>
      <w:r>
        <w:t>-- Number is negative return (-result)-1;</w:t>
      </w:r>
    </w:p>
    <w:p w14:paraId="1731C7D2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14:paraId="6BCB85E6" w14:textId="77777777" w:rsidR="001626B7" w:rsidRDefault="001626B7" w:rsidP="001626B7">
      <w:pPr>
        <w:pStyle w:val="a3"/>
        <w:jc w:val="right"/>
      </w:pPr>
      <w:r>
        <w:t>else</w:t>
      </w:r>
    </w:p>
    <w:p w14:paraId="79DCB4BF" w14:textId="77777777" w:rsidR="001626B7" w:rsidRDefault="001626B7" w:rsidP="001626B7">
      <w:pPr>
        <w:pStyle w:val="a3"/>
        <w:spacing w:before="11"/>
        <w:rPr>
          <w:sz w:val="20"/>
        </w:rPr>
      </w:pPr>
      <w:r>
        <w:br w:type="column"/>
      </w:r>
    </w:p>
    <w:p w14:paraId="230F0EAE" w14:textId="77777777" w:rsidR="001626B7" w:rsidRDefault="001626B7" w:rsidP="001626B7">
      <w:pPr>
        <w:pStyle w:val="a3"/>
        <w:ind w:left="174" w:right="3201"/>
      </w:pPr>
      <w:r>
        <w:t>-- Number is positive return result;</w:t>
      </w:r>
    </w:p>
    <w:p w14:paraId="13B2F677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3489" w:space="39"/>
            <w:col w:w="6042"/>
          </w:cols>
        </w:sectPr>
      </w:pPr>
    </w:p>
    <w:p w14:paraId="53A5F11F" w14:textId="77777777" w:rsidR="001626B7" w:rsidRDefault="001626B7" w:rsidP="001626B7">
      <w:pPr>
        <w:pStyle w:val="a3"/>
        <w:spacing w:line="237" w:lineRule="exact"/>
        <w:ind w:left="2982"/>
      </w:pPr>
      <w:r>
        <w:t>end if;</w:t>
      </w:r>
    </w:p>
    <w:p w14:paraId="20200D74" w14:textId="77777777" w:rsidR="001626B7" w:rsidRDefault="001626B7" w:rsidP="001626B7">
      <w:pPr>
        <w:pStyle w:val="a3"/>
        <w:spacing w:before="2"/>
        <w:ind w:left="2262"/>
      </w:pPr>
      <w:r>
        <w:t>end;</w:t>
      </w:r>
    </w:p>
    <w:p w14:paraId="08B0D0CB" w14:textId="77777777" w:rsidR="001626B7" w:rsidRDefault="001626B7" w:rsidP="001626B7">
      <w:pPr>
        <w:pStyle w:val="a3"/>
        <w:rPr>
          <w:sz w:val="12"/>
        </w:rPr>
      </w:pPr>
    </w:p>
    <w:p w14:paraId="0246B153" w14:textId="77777777" w:rsidR="001626B7" w:rsidRDefault="001626B7" w:rsidP="001626B7">
      <w:pPr>
        <w:pStyle w:val="a3"/>
        <w:spacing w:before="101" w:line="238" w:lineRule="exact"/>
        <w:ind w:left="1542"/>
      </w:pPr>
      <w:r>
        <w:t>-- Decimal translation</w:t>
      </w:r>
    </w:p>
    <w:p w14:paraId="6D0D6BC1" w14:textId="77777777" w:rsidR="001626B7" w:rsidRDefault="001626B7" w:rsidP="001626B7">
      <w:pPr>
        <w:pStyle w:val="a3"/>
        <w:spacing w:line="238" w:lineRule="exact"/>
        <w:ind w:left="1542"/>
      </w:pPr>
      <w:r>
        <w:t>procedure int_to_vec (num : in integer;</w:t>
      </w:r>
    </w:p>
    <w:p w14:paraId="36EBCA92" w14:textId="77777777" w:rsidR="001626B7" w:rsidRDefault="001626B7" w:rsidP="001626B7">
      <w:pPr>
        <w:pStyle w:val="a3"/>
        <w:spacing w:line="238" w:lineRule="exact"/>
        <w:ind w:left="3976"/>
      </w:pPr>
      <w:r>
        <w:t>vec : inout std_logic_vector (31 downto 0))</w:t>
      </w:r>
    </w:p>
    <w:p w14:paraId="0EC70C66" w14:textId="77777777" w:rsidR="001626B7" w:rsidRDefault="001626B7" w:rsidP="001626B7">
      <w:pPr>
        <w:pStyle w:val="a3"/>
        <w:spacing w:line="238" w:lineRule="exact"/>
        <w:ind w:left="102"/>
      </w:pPr>
      <w:r>
        <w:t>is</w:t>
      </w:r>
    </w:p>
    <w:p w14:paraId="053351DE" w14:textId="77777777" w:rsidR="001626B7" w:rsidRDefault="001626B7" w:rsidP="001626B7">
      <w:pPr>
        <w:pStyle w:val="a3"/>
        <w:ind w:left="1832" w:right="4063"/>
      </w:pPr>
      <w:r>
        <w:t>variable temp : integer := 0; variable ind : integer;</w:t>
      </w:r>
    </w:p>
    <w:p w14:paraId="1CD85697" w14:textId="77777777" w:rsidR="001626B7" w:rsidRDefault="001626B7" w:rsidP="001626B7">
      <w:pPr>
        <w:pStyle w:val="a3"/>
        <w:spacing w:before="2" w:line="237" w:lineRule="exact"/>
        <w:ind w:left="1542"/>
      </w:pPr>
      <w:r>
        <w:t>begin</w:t>
      </w:r>
    </w:p>
    <w:p w14:paraId="327EA763" w14:textId="77777777" w:rsidR="001626B7" w:rsidRDefault="001626B7" w:rsidP="001626B7">
      <w:pPr>
        <w:pStyle w:val="a3"/>
        <w:spacing w:before="1" w:line="238" w:lineRule="exact"/>
        <w:ind w:left="2262"/>
      </w:pPr>
      <w:r>
        <w:t>if num = 0 then</w:t>
      </w:r>
    </w:p>
    <w:p w14:paraId="3FE85436" w14:textId="77777777" w:rsidR="001626B7" w:rsidRDefault="001626B7" w:rsidP="001626B7">
      <w:pPr>
        <w:pStyle w:val="a3"/>
        <w:spacing w:line="236" w:lineRule="exact"/>
        <w:ind w:left="2982"/>
      </w:pPr>
      <w:r>
        <w:t>vec := "00000000000000000000000000000000";</w:t>
      </w:r>
    </w:p>
    <w:p w14:paraId="4EF36DE3" w14:textId="77777777" w:rsidR="001626B7" w:rsidRDefault="001626B7" w:rsidP="001626B7">
      <w:pPr>
        <w:spacing w:line="236" w:lineRule="exact"/>
        <w:sectPr w:rsidR="001626B7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14:paraId="6BCB883C" w14:textId="77777777" w:rsidR="001626B7" w:rsidRDefault="001626B7" w:rsidP="001626B7">
      <w:pPr>
        <w:pStyle w:val="a3"/>
        <w:spacing w:before="1"/>
        <w:jc w:val="right"/>
      </w:pPr>
      <w:r>
        <w:t>else</w:t>
      </w:r>
    </w:p>
    <w:p w14:paraId="7A365FC7" w14:textId="77777777" w:rsidR="001626B7" w:rsidRDefault="001626B7" w:rsidP="001626B7">
      <w:pPr>
        <w:pStyle w:val="a3"/>
        <w:spacing w:before="1"/>
      </w:pPr>
      <w:r>
        <w:br w:type="column"/>
      </w:r>
    </w:p>
    <w:p w14:paraId="13054A69" w14:textId="77777777" w:rsidR="001626B7" w:rsidRDefault="001626B7" w:rsidP="001626B7">
      <w:pPr>
        <w:pStyle w:val="a3"/>
        <w:spacing w:line="238" w:lineRule="exact"/>
        <w:ind w:left="174"/>
      </w:pPr>
      <w:r>
        <w:t>if num &lt; 0 then</w:t>
      </w:r>
    </w:p>
    <w:p w14:paraId="4D044E06" w14:textId="77777777" w:rsidR="001626B7" w:rsidRDefault="001626B7" w:rsidP="001626B7">
      <w:pPr>
        <w:pStyle w:val="a3"/>
        <w:ind w:left="894" w:right="3201"/>
      </w:pPr>
      <w:r>
        <w:t>-- Number is negative temp := -(num + 1);</w:t>
      </w:r>
    </w:p>
    <w:p w14:paraId="393218A4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2768" w:space="40"/>
            <w:col w:w="6762"/>
          </w:cols>
        </w:sectPr>
      </w:pPr>
    </w:p>
    <w:p w14:paraId="51E82AF6" w14:textId="77777777" w:rsidR="001626B7" w:rsidRDefault="001626B7" w:rsidP="001626B7">
      <w:pPr>
        <w:pStyle w:val="a3"/>
        <w:spacing w:line="238" w:lineRule="exact"/>
        <w:jc w:val="right"/>
      </w:pPr>
      <w:r>
        <w:t>else</w:t>
      </w:r>
    </w:p>
    <w:p w14:paraId="52C501F9" w14:textId="77777777" w:rsidR="001626B7" w:rsidRDefault="001626B7" w:rsidP="001626B7">
      <w:pPr>
        <w:pStyle w:val="a3"/>
        <w:spacing w:before="1"/>
      </w:pPr>
      <w:r>
        <w:br w:type="column"/>
      </w:r>
    </w:p>
    <w:p w14:paraId="6AE988CB" w14:textId="77777777" w:rsidR="001626B7" w:rsidRDefault="001626B7" w:rsidP="001626B7">
      <w:pPr>
        <w:pStyle w:val="a3"/>
        <w:ind w:left="174" w:right="3201"/>
      </w:pPr>
      <w:r>
        <w:t>-- Number is positive temp := num;</w:t>
      </w:r>
    </w:p>
    <w:p w14:paraId="1C31BDB2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3489" w:space="39"/>
            <w:col w:w="6042"/>
          </w:cols>
        </w:sectPr>
      </w:pPr>
    </w:p>
    <w:p w14:paraId="3B472982" w14:textId="77777777" w:rsidR="001626B7" w:rsidRDefault="001626B7" w:rsidP="001626B7">
      <w:pPr>
        <w:pStyle w:val="a3"/>
        <w:spacing w:before="74"/>
        <w:ind w:left="2982"/>
      </w:pPr>
      <w:r>
        <w:lastRenderedPageBreak/>
        <w:t>end if;</w:t>
      </w:r>
    </w:p>
    <w:p w14:paraId="341043E2" w14:textId="77777777" w:rsidR="001626B7" w:rsidRDefault="001626B7" w:rsidP="001626B7">
      <w:pPr>
        <w:pStyle w:val="a3"/>
        <w:spacing w:before="2"/>
      </w:pPr>
    </w:p>
    <w:p w14:paraId="6F08FEE7" w14:textId="77777777" w:rsidR="001626B7" w:rsidRDefault="001626B7" w:rsidP="001626B7">
      <w:pPr>
        <w:pStyle w:val="a3"/>
        <w:ind w:left="3702" w:right="2409" w:hanging="720"/>
      </w:pPr>
      <w:r>
        <w:t>for ind in vec'reverse_range loop if (temp rem 2 = 0) then</w:t>
      </w:r>
    </w:p>
    <w:p w14:paraId="4727E0E6" w14:textId="77777777" w:rsidR="001626B7" w:rsidRDefault="001626B7" w:rsidP="001626B7">
      <w:pPr>
        <w:pStyle w:val="a3"/>
        <w:spacing w:line="236" w:lineRule="exact"/>
        <w:ind w:left="4422"/>
      </w:pPr>
      <w:r>
        <w:t>vec(ind) := '0';</w:t>
      </w:r>
    </w:p>
    <w:p w14:paraId="5FEBB07E" w14:textId="77777777" w:rsidR="001626B7" w:rsidRDefault="001626B7" w:rsidP="001626B7">
      <w:pPr>
        <w:pStyle w:val="a3"/>
        <w:spacing w:before="1" w:line="238" w:lineRule="exact"/>
        <w:ind w:left="1810" w:right="3463"/>
        <w:jc w:val="center"/>
      </w:pPr>
      <w:r>
        <w:t>else</w:t>
      </w:r>
    </w:p>
    <w:p w14:paraId="6FDEC2EA" w14:textId="77777777" w:rsidR="001626B7" w:rsidRDefault="001626B7" w:rsidP="001626B7">
      <w:pPr>
        <w:pStyle w:val="a3"/>
        <w:spacing w:line="236" w:lineRule="exact"/>
        <w:ind w:left="4422"/>
      </w:pPr>
      <w:r>
        <w:t>vec(ind) := '1';</w:t>
      </w:r>
    </w:p>
    <w:p w14:paraId="4FE86F7C" w14:textId="77777777" w:rsidR="001626B7" w:rsidRDefault="001626B7" w:rsidP="001626B7">
      <w:pPr>
        <w:spacing w:line="236" w:lineRule="exact"/>
        <w:sectPr w:rsidR="001626B7">
          <w:pgSz w:w="11910" w:h="16840"/>
          <w:pgMar w:top="1040" w:right="740" w:bottom="1200" w:left="1600" w:header="0" w:footer="1007" w:gutter="0"/>
          <w:cols w:space="720"/>
        </w:sectPr>
      </w:pPr>
    </w:p>
    <w:p w14:paraId="2309D837" w14:textId="77777777" w:rsidR="001626B7" w:rsidRDefault="001626B7" w:rsidP="001626B7">
      <w:pPr>
        <w:pStyle w:val="a3"/>
        <w:rPr>
          <w:sz w:val="24"/>
        </w:rPr>
      </w:pPr>
    </w:p>
    <w:p w14:paraId="4BB88C99" w14:textId="77777777" w:rsidR="001626B7" w:rsidRDefault="001626B7" w:rsidP="001626B7">
      <w:pPr>
        <w:pStyle w:val="a3"/>
        <w:rPr>
          <w:sz w:val="24"/>
        </w:rPr>
      </w:pPr>
    </w:p>
    <w:p w14:paraId="01F6A287" w14:textId="77777777" w:rsidR="001626B7" w:rsidRDefault="001626B7" w:rsidP="001626B7">
      <w:pPr>
        <w:pStyle w:val="a3"/>
        <w:rPr>
          <w:sz w:val="24"/>
        </w:rPr>
      </w:pPr>
    </w:p>
    <w:p w14:paraId="6DC5B975" w14:textId="77777777" w:rsidR="001626B7" w:rsidRDefault="001626B7" w:rsidP="001626B7">
      <w:pPr>
        <w:pStyle w:val="a3"/>
        <w:rPr>
          <w:sz w:val="24"/>
        </w:rPr>
      </w:pPr>
    </w:p>
    <w:p w14:paraId="5568A1FC" w14:textId="77777777" w:rsidR="001626B7" w:rsidRDefault="001626B7" w:rsidP="001626B7">
      <w:pPr>
        <w:pStyle w:val="a3"/>
        <w:rPr>
          <w:sz w:val="24"/>
        </w:rPr>
      </w:pPr>
    </w:p>
    <w:p w14:paraId="2A1B2148" w14:textId="77777777" w:rsidR="001626B7" w:rsidRDefault="001626B7" w:rsidP="001626B7">
      <w:pPr>
        <w:pStyle w:val="a3"/>
        <w:rPr>
          <w:sz w:val="24"/>
        </w:rPr>
      </w:pPr>
    </w:p>
    <w:p w14:paraId="6DD88DBC" w14:textId="77777777" w:rsidR="001626B7" w:rsidRDefault="001626B7" w:rsidP="001626B7">
      <w:pPr>
        <w:pStyle w:val="a3"/>
        <w:rPr>
          <w:sz w:val="24"/>
        </w:rPr>
      </w:pPr>
    </w:p>
    <w:p w14:paraId="27C2698C" w14:textId="77777777" w:rsidR="001626B7" w:rsidRDefault="001626B7" w:rsidP="001626B7">
      <w:pPr>
        <w:pStyle w:val="a3"/>
        <w:rPr>
          <w:sz w:val="24"/>
        </w:rPr>
      </w:pPr>
    </w:p>
    <w:p w14:paraId="6857EA43" w14:textId="77777777" w:rsidR="001626B7" w:rsidRDefault="001626B7" w:rsidP="001626B7">
      <w:pPr>
        <w:pStyle w:val="a3"/>
        <w:rPr>
          <w:sz w:val="24"/>
        </w:rPr>
      </w:pPr>
    </w:p>
    <w:p w14:paraId="0FC2F458" w14:textId="77777777" w:rsidR="001626B7" w:rsidRDefault="001626B7" w:rsidP="001626B7">
      <w:pPr>
        <w:pStyle w:val="a3"/>
        <w:spacing w:before="173"/>
        <w:ind w:left="821" w:right="-17" w:firstLine="720"/>
      </w:pPr>
      <w:r>
        <w:t>end; end header;</w:t>
      </w:r>
    </w:p>
    <w:p w14:paraId="45248BF1" w14:textId="77777777" w:rsidR="001626B7" w:rsidRDefault="001626B7" w:rsidP="001626B7">
      <w:pPr>
        <w:pStyle w:val="a3"/>
        <w:spacing w:before="1"/>
        <w:ind w:left="1452"/>
      </w:pPr>
      <w:r>
        <w:br w:type="column"/>
      </w:r>
      <w:r>
        <w:t>end if;</w:t>
      </w:r>
    </w:p>
    <w:p w14:paraId="26196A54" w14:textId="77777777" w:rsidR="001626B7" w:rsidRDefault="001626B7" w:rsidP="001626B7">
      <w:pPr>
        <w:pStyle w:val="a3"/>
        <w:spacing w:before="2"/>
      </w:pPr>
    </w:p>
    <w:p w14:paraId="3810E0D2" w14:textId="77777777" w:rsidR="001626B7" w:rsidRDefault="001626B7" w:rsidP="001626B7">
      <w:pPr>
        <w:pStyle w:val="a3"/>
        <w:ind w:left="732" w:right="3704" w:firstLine="720"/>
      </w:pPr>
      <w:r>
        <w:t>temp := temp / 2; end loop;</w:t>
      </w:r>
    </w:p>
    <w:p w14:paraId="7A8DBCFD" w14:textId="77777777" w:rsidR="001626B7" w:rsidRDefault="001626B7" w:rsidP="001626B7">
      <w:pPr>
        <w:pStyle w:val="a3"/>
        <w:spacing w:before="10"/>
        <w:rPr>
          <w:sz w:val="20"/>
        </w:rPr>
      </w:pPr>
    </w:p>
    <w:p w14:paraId="2A983AE9" w14:textId="77777777" w:rsidR="001626B7" w:rsidRDefault="001626B7" w:rsidP="001626B7">
      <w:pPr>
        <w:pStyle w:val="a3"/>
        <w:spacing w:before="1" w:line="238" w:lineRule="exact"/>
        <w:ind w:left="732"/>
      </w:pPr>
      <w:r>
        <w:t>if num &lt; 0 then</w:t>
      </w:r>
    </w:p>
    <w:p w14:paraId="2D18C002" w14:textId="77777777" w:rsidR="001626B7" w:rsidRDefault="001626B7" w:rsidP="001626B7">
      <w:pPr>
        <w:pStyle w:val="a3"/>
        <w:ind w:left="1452" w:right="3200"/>
      </w:pPr>
      <w:r>
        <w:t>-- Number in negative vec := not vec; vec(vec'left) := '1';</w:t>
      </w:r>
    </w:p>
    <w:p w14:paraId="298ACB85" w14:textId="77777777" w:rsidR="001626B7" w:rsidRDefault="001626B7" w:rsidP="001626B7">
      <w:pPr>
        <w:pStyle w:val="a3"/>
        <w:spacing w:line="242" w:lineRule="auto"/>
        <w:ind w:left="11" w:right="5685" w:firstLine="720"/>
      </w:pPr>
      <w:r>
        <w:t>end if; end if;</w:t>
      </w:r>
    </w:p>
    <w:p w14:paraId="4CAE6909" w14:textId="77777777" w:rsidR="001626B7" w:rsidRDefault="001626B7" w:rsidP="001626B7">
      <w:pPr>
        <w:spacing w:line="242" w:lineRule="auto"/>
        <w:sectPr w:rsidR="001626B7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2211" w:space="40"/>
            <w:col w:w="7319"/>
          </w:cols>
        </w:sectPr>
      </w:pPr>
    </w:p>
    <w:p w14:paraId="5A004F31" w14:textId="77777777" w:rsidR="001626B7" w:rsidRDefault="001626B7" w:rsidP="001626B7">
      <w:pPr>
        <w:pStyle w:val="a3"/>
        <w:spacing w:before="6"/>
        <w:rPr>
          <w:sz w:val="16"/>
        </w:rPr>
      </w:pPr>
    </w:p>
    <w:p w14:paraId="58EAEB3B" w14:textId="77777777" w:rsidR="001626B7" w:rsidRDefault="001626B7" w:rsidP="001626B7">
      <w:pPr>
        <w:pStyle w:val="2"/>
        <w:numPr>
          <w:ilvl w:val="0"/>
          <w:numId w:val="9"/>
        </w:numPr>
        <w:spacing w:before="90"/>
      </w:pPr>
      <w:bookmarkStart w:id="115" w:name="_bookmark12"/>
      <w:bookmarkEnd w:id="115"/>
      <w:r>
        <w:t>Листинг</w:t>
      </w:r>
      <w:r>
        <w:rPr>
          <w:spacing w:val="-2"/>
        </w:rPr>
        <w:t xml:space="preserve"> </w:t>
      </w:r>
      <w:r>
        <w:t>solution.vhd</w:t>
      </w:r>
    </w:p>
    <w:p w14:paraId="474F2DDF" w14:textId="77777777" w:rsidR="001626B7" w:rsidRDefault="001626B7" w:rsidP="001626B7">
      <w:pPr>
        <w:pStyle w:val="a3"/>
        <w:spacing w:before="23"/>
        <w:ind w:left="821"/>
      </w:pPr>
      <w:r>
        <w:t>use work.header.all;</w:t>
      </w:r>
    </w:p>
    <w:p w14:paraId="439F8C05" w14:textId="77777777" w:rsidR="001626B7" w:rsidRDefault="001626B7" w:rsidP="001626B7">
      <w:pPr>
        <w:pStyle w:val="a3"/>
        <w:spacing w:before="10"/>
        <w:rPr>
          <w:sz w:val="20"/>
        </w:rPr>
      </w:pPr>
    </w:p>
    <w:p w14:paraId="5ACB64A5" w14:textId="77777777" w:rsidR="001626B7" w:rsidRDefault="001626B7" w:rsidP="001626B7">
      <w:pPr>
        <w:pStyle w:val="a3"/>
        <w:spacing w:line="238" w:lineRule="exact"/>
        <w:ind w:left="821"/>
      </w:pPr>
      <w:r>
        <w:t>library IEEE;</w:t>
      </w:r>
    </w:p>
    <w:p w14:paraId="47E0FD0F" w14:textId="77777777" w:rsidR="001626B7" w:rsidRDefault="001626B7" w:rsidP="001626B7">
      <w:pPr>
        <w:pStyle w:val="a3"/>
        <w:ind w:left="821"/>
      </w:pPr>
      <w:r>
        <w:t>use IEEE.std_logic_1164.all;</w:t>
      </w:r>
    </w:p>
    <w:p w14:paraId="1D59109A" w14:textId="77777777" w:rsidR="001626B7" w:rsidRDefault="001626B7" w:rsidP="001626B7">
      <w:pPr>
        <w:pStyle w:val="a3"/>
        <w:spacing w:before="11"/>
        <w:rPr>
          <w:sz w:val="20"/>
        </w:rPr>
      </w:pPr>
    </w:p>
    <w:p w14:paraId="7CDEA9DA" w14:textId="77777777" w:rsidR="001626B7" w:rsidRDefault="001626B7" w:rsidP="001626B7">
      <w:pPr>
        <w:pStyle w:val="a3"/>
        <w:ind w:left="821"/>
      </w:pPr>
      <w:r>
        <w:t>entity solution is</w:t>
      </w:r>
    </w:p>
    <w:p w14:paraId="0526FC19" w14:textId="77777777" w:rsidR="001626B7" w:rsidRDefault="001626B7" w:rsidP="001626B7">
      <w:pPr>
        <w:pStyle w:val="a3"/>
        <w:spacing w:before="2" w:line="238" w:lineRule="exact"/>
        <w:ind w:left="1542"/>
      </w:pPr>
      <w:r>
        <w:t>port(a : in matrix_vector;</w:t>
      </w:r>
    </w:p>
    <w:p w14:paraId="43A1EDC6" w14:textId="77777777" w:rsidR="001626B7" w:rsidRDefault="001626B7" w:rsidP="001626B7">
      <w:pPr>
        <w:pStyle w:val="a3"/>
        <w:ind w:left="821" w:right="608" w:firstLine="1567"/>
      </w:pPr>
      <w:r>
        <w:t>signal result : out std_logic_vector (31 downto 0)); end solution;</w:t>
      </w:r>
    </w:p>
    <w:p w14:paraId="362BA297" w14:textId="77777777" w:rsidR="001626B7" w:rsidRDefault="001626B7" w:rsidP="001626B7">
      <w:pPr>
        <w:pStyle w:val="a3"/>
        <w:spacing w:before="10"/>
        <w:rPr>
          <w:sz w:val="20"/>
        </w:rPr>
      </w:pPr>
    </w:p>
    <w:p w14:paraId="430956A5" w14:textId="77777777" w:rsidR="001626B7" w:rsidRDefault="001626B7" w:rsidP="001626B7">
      <w:pPr>
        <w:pStyle w:val="a3"/>
        <w:ind w:left="821" w:right="4192"/>
      </w:pPr>
      <w:r>
        <w:t>architecture behavior of solution is begin</w:t>
      </w:r>
    </w:p>
    <w:p w14:paraId="584DBEF9" w14:textId="77777777" w:rsidR="001626B7" w:rsidRDefault="001626B7" w:rsidP="001626B7">
      <w:pPr>
        <w:pStyle w:val="a3"/>
        <w:spacing w:line="238" w:lineRule="exact"/>
        <w:ind w:left="1542"/>
      </w:pPr>
      <w:r>
        <w:t>process(a)</w:t>
      </w:r>
    </w:p>
    <w:p w14:paraId="39A437CA" w14:textId="77777777" w:rsidR="001626B7" w:rsidRDefault="001626B7" w:rsidP="001626B7">
      <w:pPr>
        <w:pStyle w:val="a3"/>
        <w:spacing w:line="236" w:lineRule="exact"/>
        <w:ind w:left="2262"/>
      </w:pPr>
      <w:r>
        <w:t>variable tmp_result : std_logic_vector (31 downto 0);</w:t>
      </w:r>
    </w:p>
    <w:p w14:paraId="6BFD1859" w14:textId="77777777" w:rsidR="001626B7" w:rsidRDefault="001626B7" w:rsidP="001626B7">
      <w:pPr>
        <w:spacing w:line="236" w:lineRule="exact"/>
        <w:sectPr w:rsidR="001626B7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14:paraId="679BF19C" w14:textId="77777777" w:rsidR="001626B7" w:rsidRDefault="001626B7" w:rsidP="001626B7">
      <w:pPr>
        <w:pStyle w:val="a3"/>
        <w:spacing w:before="1"/>
        <w:jc w:val="right"/>
      </w:pPr>
      <w:r>
        <w:t>begin</w:t>
      </w:r>
    </w:p>
    <w:p w14:paraId="6490E16F" w14:textId="77777777" w:rsidR="001626B7" w:rsidRDefault="001626B7" w:rsidP="001626B7">
      <w:pPr>
        <w:pStyle w:val="a3"/>
        <w:spacing w:before="3"/>
      </w:pPr>
      <w:r>
        <w:br w:type="column"/>
      </w:r>
    </w:p>
    <w:p w14:paraId="25255184" w14:textId="77777777" w:rsidR="001626B7" w:rsidRDefault="001626B7" w:rsidP="001626B7">
      <w:pPr>
        <w:pStyle w:val="a3"/>
        <w:ind w:left="47" w:right="3381"/>
      </w:pPr>
      <w:r>
        <w:t>get_determinant(a, tmp_result); result &lt;= tmp_result;</w:t>
      </w:r>
    </w:p>
    <w:p w14:paraId="23B507E7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2175" w:space="40"/>
            <w:col w:w="7355"/>
          </w:cols>
        </w:sectPr>
      </w:pPr>
    </w:p>
    <w:p w14:paraId="72FCDF50" w14:textId="77777777" w:rsidR="001626B7" w:rsidRDefault="001626B7" w:rsidP="001626B7">
      <w:pPr>
        <w:pStyle w:val="a3"/>
        <w:ind w:left="821" w:right="6496" w:firstLine="720"/>
      </w:pPr>
      <w:r>
        <w:t>end process; end behavior;</w:t>
      </w:r>
    </w:p>
    <w:p w14:paraId="6A0FFB51" w14:textId="77777777" w:rsidR="001626B7" w:rsidRDefault="001626B7" w:rsidP="001626B7">
      <w:pPr>
        <w:pStyle w:val="2"/>
        <w:numPr>
          <w:ilvl w:val="0"/>
          <w:numId w:val="9"/>
        </w:numPr>
        <w:tabs>
          <w:tab w:val="clear" w:pos="1062"/>
          <w:tab w:val="left" w:pos="1041"/>
        </w:tabs>
        <w:spacing w:before="39"/>
        <w:ind w:left="1040" w:hanging="218"/>
        <w:rPr>
          <w:sz w:val="21"/>
        </w:rPr>
      </w:pPr>
      <w:bookmarkStart w:id="116" w:name="_bookmark13"/>
      <w:bookmarkEnd w:id="116"/>
      <w:r>
        <w:t>Листинг</w:t>
      </w:r>
      <w:r>
        <w:rPr>
          <w:spacing w:val="-1"/>
        </w:rPr>
        <w:t xml:space="preserve"> </w:t>
      </w:r>
      <w:r>
        <w:t>solution_tb.vhd</w:t>
      </w:r>
    </w:p>
    <w:p w14:paraId="02294AFD" w14:textId="77777777" w:rsidR="001626B7" w:rsidRDefault="001626B7" w:rsidP="001626B7">
      <w:pPr>
        <w:pStyle w:val="a3"/>
        <w:spacing w:before="23" w:line="238" w:lineRule="exact"/>
        <w:ind w:left="821"/>
      </w:pPr>
      <w:r>
        <w:t>--*************************************************************</w:t>
      </w:r>
    </w:p>
    <w:p w14:paraId="052E895B" w14:textId="77777777" w:rsidR="001626B7" w:rsidRDefault="001626B7" w:rsidP="001626B7">
      <w:pPr>
        <w:pStyle w:val="a3"/>
        <w:tabs>
          <w:tab w:val="left" w:pos="8637"/>
        </w:tabs>
        <w:spacing w:line="238" w:lineRule="exact"/>
        <w:ind w:left="821"/>
      </w:pPr>
      <w:r>
        <w:t>--* This file is automatically generated test</w:t>
      </w:r>
      <w:r>
        <w:rPr>
          <w:spacing w:val="-25"/>
        </w:rPr>
        <w:t xml:space="preserve"> </w:t>
      </w:r>
      <w:r>
        <w:t>bench</w:t>
      </w:r>
      <w:r>
        <w:rPr>
          <w:spacing w:val="-3"/>
        </w:rPr>
        <w:t xml:space="preserve"> </w:t>
      </w:r>
      <w:r>
        <w:t>template</w:t>
      </w:r>
      <w:r>
        <w:tab/>
        <w:t>*</w:t>
      </w:r>
    </w:p>
    <w:p w14:paraId="65581970" w14:textId="77777777" w:rsidR="001626B7" w:rsidRDefault="001626B7" w:rsidP="001626B7">
      <w:pPr>
        <w:pStyle w:val="a3"/>
        <w:tabs>
          <w:tab w:val="left" w:pos="3596"/>
        </w:tabs>
        <w:spacing w:line="238" w:lineRule="exact"/>
        <w:ind w:left="821"/>
      </w:pPr>
      <w:r>
        <w:t>--*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ACTIVE-VHDL</w:t>
      </w:r>
      <w:r>
        <w:tab/>
        <w:t>&lt;TBgen v1.10&gt;. Copyright (C) ALDEC Inc.</w:t>
      </w:r>
      <w:r>
        <w:rPr>
          <w:spacing w:val="-20"/>
        </w:rPr>
        <w:t xml:space="preserve"> </w:t>
      </w:r>
      <w:r>
        <w:t>*</w:t>
      </w:r>
    </w:p>
    <w:p w14:paraId="7FD4C30D" w14:textId="77777777" w:rsidR="001626B7" w:rsidRDefault="001626B7" w:rsidP="001626B7">
      <w:pPr>
        <w:pStyle w:val="a3"/>
        <w:tabs>
          <w:tab w:val="left" w:pos="8640"/>
        </w:tabs>
        <w:spacing w:line="238" w:lineRule="exact"/>
        <w:ind w:left="821"/>
      </w:pPr>
      <w:r>
        <w:t>--*</w:t>
      </w:r>
      <w:r>
        <w:tab/>
        <w:t>*</w:t>
      </w:r>
    </w:p>
    <w:p w14:paraId="204BD7CA" w14:textId="77777777" w:rsidR="001626B7" w:rsidRDefault="001626B7" w:rsidP="001626B7">
      <w:pPr>
        <w:pStyle w:val="a3"/>
        <w:tabs>
          <w:tab w:val="left" w:pos="6494"/>
        </w:tabs>
        <w:spacing w:line="238" w:lineRule="exact"/>
        <w:ind w:left="821"/>
      </w:pPr>
      <w:r>
        <w:t>--* This file was</w:t>
      </w:r>
      <w:r>
        <w:rPr>
          <w:spacing w:val="-10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on:</w:t>
      </w:r>
      <w:r>
        <w:tab/>
        <w:t>0:43, 31.05.2018</w:t>
      </w:r>
      <w:r>
        <w:rPr>
          <w:spacing w:val="-8"/>
        </w:rPr>
        <w:t xml:space="preserve"> </w:t>
      </w:r>
      <w:r>
        <w:t>*</w:t>
      </w:r>
    </w:p>
    <w:p w14:paraId="18A222D9" w14:textId="77777777" w:rsidR="001626B7" w:rsidRDefault="001626B7" w:rsidP="001626B7">
      <w:pPr>
        <w:pStyle w:val="a3"/>
        <w:tabs>
          <w:tab w:val="left" w:pos="7502"/>
        </w:tabs>
        <w:ind w:left="821"/>
      </w:pPr>
      <w:r>
        <w:t>--* Tested</w:t>
      </w:r>
      <w:r>
        <w:rPr>
          <w:spacing w:val="-6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name:</w:t>
      </w:r>
      <w:r>
        <w:tab/>
        <w:t>solution</w:t>
      </w:r>
      <w:r>
        <w:rPr>
          <w:spacing w:val="-3"/>
        </w:rPr>
        <w:t xml:space="preserve"> </w:t>
      </w:r>
      <w:r>
        <w:t>*</w:t>
      </w:r>
    </w:p>
    <w:p w14:paraId="1F1F96BB" w14:textId="77777777" w:rsidR="001626B7" w:rsidRDefault="001626B7" w:rsidP="001626B7">
      <w:pPr>
        <w:pStyle w:val="a3"/>
        <w:spacing w:before="2" w:line="238" w:lineRule="exact"/>
        <w:ind w:left="821"/>
      </w:pPr>
      <w:r>
        <w:t>--* File name contains tested entity: .\src\Task\solution.vhd</w:t>
      </w:r>
      <w:r>
        <w:rPr>
          <w:spacing w:val="-29"/>
        </w:rPr>
        <w:t xml:space="preserve"> </w:t>
      </w:r>
      <w:r>
        <w:t>*</w:t>
      </w:r>
    </w:p>
    <w:p w14:paraId="19E64ABE" w14:textId="77777777" w:rsidR="001626B7" w:rsidRDefault="001626B7" w:rsidP="001626B7">
      <w:pPr>
        <w:pStyle w:val="a3"/>
        <w:ind w:left="821"/>
      </w:pPr>
      <w:r>
        <w:t>--*************************************************************</w:t>
      </w:r>
    </w:p>
    <w:p w14:paraId="32CE2774" w14:textId="77777777" w:rsidR="001626B7" w:rsidRDefault="001626B7" w:rsidP="001626B7">
      <w:pPr>
        <w:pStyle w:val="a3"/>
        <w:spacing w:before="11"/>
        <w:rPr>
          <w:sz w:val="20"/>
        </w:rPr>
      </w:pPr>
    </w:p>
    <w:p w14:paraId="29CC4B1C" w14:textId="77777777" w:rsidR="001626B7" w:rsidRDefault="001626B7" w:rsidP="001626B7">
      <w:pPr>
        <w:pStyle w:val="a3"/>
        <w:spacing w:line="238" w:lineRule="exact"/>
        <w:ind w:left="821"/>
      </w:pPr>
      <w:r>
        <w:t>library ieee;</w:t>
      </w:r>
    </w:p>
    <w:p w14:paraId="1D6A2CF8" w14:textId="77777777" w:rsidR="001626B7" w:rsidRDefault="001626B7" w:rsidP="001626B7">
      <w:pPr>
        <w:pStyle w:val="a3"/>
        <w:spacing w:line="238" w:lineRule="exact"/>
        <w:ind w:left="821"/>
      </w:pPr>
      <w:r>
        <w:t>use work.header.all;</w:t>
      </w:r>
    </w:p>
    <w:p w14:paraId="0D4BD7A0" w14:textId="77777777" w:rsidR="001626B7" w:rsidRDefault="001626B7" w:rsidP="001626B7">
      <w:pPr>
        <w:pStyle w:val="a3"/>
        <w:ind w:left="821"/>
      </w:pPr>
      <w:r>
        <w:t>use ieee.std_logic_1164.all;</w:t>
      </w:r>
    </w:p>
    <w:p w14:paraId="319BCB13" w14:textId="77777777" w:rsidR="001626B7" w:rsidRDefault="001626B7" w:rsidP="001626B7">
      <w:pPr>
        <w:pStyle w:val="a3"/>
        <w:spacing w:before="29" w:line="478" w:lineRule="exact"/>
        <w:ind w:left="821" w:right="1329" w:firstLine="720"/>
      </w:pPr>
      <w:r>
        <w:t>-- Add your library and packages declaration here ... entity solution_tb is</w:t>
      </w:r>
    </w:p>
    <w:p w14:paraId="40CA695A" w14:textId="77777777" w:rsidR="001626B7" w:rsidRDefault="001626B7" w:rsidP="001626B7">
      <w:pPr>
        <w:pStyle w:val="a3"/>
        <w:spacing w:line="205" w:lineRule="exact"/>
        <w:ind w:left="821"/>
      </w:pPr>
      <w:r>
        <w:t>end solution_tb;</w:t>
      </w:r>
    </w:p>
    <w:p w14:paraId="3038662E" w14:textId="77777777" w:rsidR="001626B7" w:rsidRDefault="001626B7" w:rsidP="001626B7">
      <w:pPr>
        <w:spacing w:line="205" w:lineRule="exact"/>
        <w:sectPr w:rsidR="001626B7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14:paraId="7EB4CD4C" w14:textId="77777777" w:rsidR="001626B7" w:rsidRDefault="001626B7" w:rsidP="001626B7">
      <w:pPr>
        <w:pStyle w:val="a3"/>
        <w:spacing w:before="74"/>
        <w:ind w:left="821"/>
      </w:pPr>
      <w:r>
        <w:lastRenderedPageBreak/>
        <w:t>architecture TB_ARCHITECTURE of solution_tb is</w:t>
      </w:r>
    </w:p>
    <w:p w14:paraId="7934CD99" w14:textId="77777777" w:rsidR="001626B7" w:rsidRDefault="001626B7" w:rsidP="001626B7">
      <w:pPr>
        <w:pStyle w:val="a3"/>
        <w:spacing w:before="3"/>
        <w:ind w:left="1542" w:right="2589"/>
      </w:pPr>
      <w:r>
        <w:t>-- Component declaration of the tested unit component solution</w:t>
      </w:r>
    </w:p>
    <w:p w14:paraId="79C0637C" w14:textId="77777777" w:rsidR="001626B7" w:rsidRDefault="001626B7" w:rsidP="001626B7">
      <w:pPr>
        <w:pStyle w:val="a3"/>
        <w:spacing w:line="236" w:lineRule="exact"/>
        <w:ind w:left="1542"/>
      </w:pPr>
      <w:r>
        <w:t>port(</w:t>
      </w:r>
    </w:p>
    <w:p w14:paraId="64B58474" w14:textId="77777777" w:rsidR="001626B7" w:rsidRDefault="001626B7" w:rsidP="001626B7">
      <w:pPr>
        <w:pStyle w:val="a3"/>
        <w:spacing w:before="1" w:line="238" w:lineRule="exact"/>
        <w:ind w:left="2262"/>
      </w:pPr>
      <w:r>
        <w:t>a : in matrix_vector;</w:t>
      </w:r>
    </w:p>
    <w:p w14:paraId="22A75273" w14:textId="77777777" w:rsidR="001626B7" w:rsidRDefault="001626B7" w:rsidP="001626B7">
      <w:pPr>
        <w:pStyle w:val="a3"/>
        <w:ind w:left="821" w:right="1618" w:firstLine="1440"/>
      </w:pPr>
      <w:r>
        <w:t>result : out std_logic_vector(31 downto 0) ); end component;</w:t>
      </w:r>
    </w:p>
    <w:p w14:paraId="0812C65F" w14:textId="77777777" w:rsidR="001626B7" w:rsidRDefault="001626B7" w:rsidP="001626B7">
      <w:pPr>
        <w:pStyle w:val="a3"/>
        <w:spacing w:before="10"/>
        <w:rPr>
          <w:sz w:val="20"/>
        </w:rPr>
      </w:pPr>
    </w:p>
    <w:p w14:paraId="5350CDA7" w14:textId="77777777" w:rsidR="001626B7" w:rsidRDefault="001626B7" w:rsidP="001626B7">
      <w:pPr>
        <w:pStyle w:val="a3"/>
        <w:spacing w:line="242" w:lineRule="auto"/>
        <w:ind w:left="102" w:right="573" w:firstLine="1439"/>
      </w:pPr>
      <w:r>
        <w:t>-- Stimulus signals - signals mapped to the input and inout ports of tested entity</w:t>
      </w:r>
    </w:p>
    <w:p w14:paraId="5DEE60C6" w14:textId="77777777" w:rsidR="001626B7" w:rsidRDefault="001626B7" w:rsidP="001626B7">
      <w:pPr>
        <w:pStyle w:val="a3"/>
        <w:spacing w:line="235" w:lineRule="exact"/>
        <w:ind w:left="1542"/>
      </w:pPr>
      <w:r>
        <w:t>signal a : matrix_vector;</w:t>
      </w:r>
    </w:p>
    <w:p w14:paraId="1D03755B" w14:textId="77777777" w:rsidR="001626B7" w:rsidRDefault="001626B7" w:rsidP="001626B7">
      <w:pPr>
        <w:pStyle w:val="a3"/>
        <w:ind w:left="102" w:right="573" w:firstLine="1439"/>
      </w:pPr>
      <w:r>
        <w:t>-- Observed signals - signals mapped to the output ports of tested entity</w:t>
      </w:r>
    </w:p>
    <w:p w14:paraId="28B9ED57" w14:textId="77777777" w:rsidR="001626B7" w:rsidRDefault="001626B7" w:rsidP="001626B7">
      <w:pPr>
        <w:pStyle w:val="a3"/>
        <w:spacing w:line="237" w:lineRule="exact"/>
        <w:ind w:left="1542"/>
      </w:pPr>
      <w:r>
        <w:t>signal result : std_logic_vector(31 downto 0);</w:t>
      </w:r>
    </w:p>
    <w:p w14:paraId="7FD2EECE" w14:textId="77777777" w:rsidR="001626B7" w:rsidRDefault="001626B7" w:rsidP="001626B7">
      <w:pPr>
        <w:pStyle w:val="a3"/>
        <w:spacing w:before="10"/>
        <w:rPr>
          <w:sz w:val="20"/>
        </w:rPr>
      </w:pPr>
    </w:p>
    <w:p w14:paraId="5A204A9F" w14:textId="77777777" w:rsidR="001626B7" w:rsidRDefault="001626B7" w:rsidP="001626B7">
      <w:pPr>
        <w:pStyle w:val="a3"/>
        <w:ind w:left="1542"/>
      </w:pPr>
      <w:r>
        <w:t>-- Add your code here ...</w:t>
      </w:r>
    </w:p>
    <w:p w14:paraId="23DBA448" w14:textId="77777777" w:rsidR="001626B7" w:rsidRDefault="001626B7" w:rsidP="001626B7">
      <w:pPr>
        <w:pStyle w:val="a3"/>
        <w:spacing w:before="3"/>
        <w:rPr>
          <w:sz w:val="12"/>
        </w:rPr>
      </w:pPr>
    </w:p>
    <w:p w14:paraId="3C3A34EC" w14:textId="77777777" w:rsidR="001626B7" w:rsidRDefault="001626B7" w:rsidP="001626B7">
      <w:pPr>
        <w:rPr>
          <w:sz w:val="12"/>
        </w:rPr>
        <w:sectPr w:rsidR="001626B7">
          <w:pgSz w:w="11910" w:h="16840"/>
          <w:pgMar w:top="1040" w:right="740" w:bottom="1200" w:left="1600" w:header="0" w:footer="1007" w:gutter="0"/>
          <w:cols w:space="720"/>
        </w:sectPr>
      </w:pPr>
    </w:p>
    <w:p w14:paraId="200D289D" w14:textId="77777777" w:rsidR="001626B7" w:rsidRDefault="001626B7" w:rsidP="001626B7">
      <w:pPr>
        <w:pStyle w:val="a3"/>
        <w:spacing w:before="101"/>
        <w:ind w:left="821"/>
      </w:pPr>
      <w:r>
        <w:t>begin</w:t>
      </w:r>
    </w:p>
    <w:p w14:paraId="33DBD193" w14:textId="77777777" w:rsidR="001626B7" w:rsidRDefault="001626B7" w:rsidP="001626B7">
      <w:pPr>
        <w:pStyle w:val="a3"/>
        <w:rPr>
          <w:sz w:val="24"/>
        </w:rPr>
      </w:pPr>
      <w:r>
        <w:br w:type="column"/>
      </w:r>
    </w:p>
    <w:p w14:paraId="1303B345" w14:textId="77777777" w:rsidR="001626B7" w:rsidRDefault="001626B7" w:rsidP="001626B7">
      <w:pPr>
        <w:pStyle w:val="a3"/>
        <w:spacing w:before="10"/>
        <w:rPr>
          <w:sz w:val="26"/>
        </w:rPr>
      </w:pPr>
    </w:p>
    <w:p w14:paraId="100120C1" w14:textId="77777777" w:rsidR="001626B7" w:rsidRDefault="001626B7" w:rsidP="001626B7">
      <w:pPr>
        <w:pStyle w:val="a3"/>
        <w:spacing w:before="1"/>
        <w:ind w:left="47" w:right="4605"/>
      </w:pPr>
      <w:r>
        <w:t>-- Unit Under Test port map UUT :</w:t>
      </w:r>
      <w:r>
        <w:rPr>
          <w:spacing w:val="-4"/>
        </w:rPr>
        <w:t xml:space="preserve"> </w:t>
      </w:r>
      <w:r>
        <w:t>solution</w:t>
      </w:r>
    </w:p>
    <w:p w14:paraId="165258EB" w14:textId="77777777" w:rsidR="001626B7" w:rsidRDefault="001626B7" w:rsidP="001626B7">
      <w:pPr>
        <w:pStyle w:val="a3"/>
        <w:spacing w:line="237" w:lineRule="exact"/>
        <w:ind w:left="767"/>
      </w:pPr>
      <w:r>
        <w:t>port</w:t>
      </w:r>
      <w:r>
        <w:rPr>
          <w:spacing w:val="-2"/>
        </w:rPr>
        <w:t xml:space="preserve"> </w:t>
      </w:r>
      <w:r>
        <w:t>map</w:t>
      </w:r>
    </w:p>
    <w:p w14:paraId="7029E9D0" w14:textId="77777777" w:rsidR="001626B7" w:rsidRDefault="001626B7" w:rsidP="001626B7">
      <w:pPr>
        <w:pStyle w:val="a3"/>
        <w:spacing w:line="238" w:lineRule="exact"/>
        <w:ind w:left="1488"/>
      </w:pPr>
      <w:r>
        <w:t>(a =&gt; a,</w:t>
      </w:r>
    </w:p>
    <w:p w14:paraId="12FBC47B" w14:textId="77777777" w:rsidR="001626B7" w:rsidRDefault="001626B7" w:rsidP="001626B7">
      <w:pPr>
        <w:pStyle w:val="a3"/>
        <w:ind w:left="1488"/>
      </w:pPr>
      <w:r>
        <w:t>result =&gt; result );</w:t>
      </w:r>
    </w:p>
    <w:p w14:paraId="5FAD5628" w14:textId="77777777" w:rsidR="001626B7" w:rsidRDefault="001626B7" w:rsidP="001626B7">
      <w:pPr>
        <w:pStyle w:val="a3"/>
        <w:spacing w:before="1"/>
      </w:pPr>
    </w:p>
    <w:p w14:paraId="17CF3492" w14:textId="77777777" w:rsidR="001626B7" w:rsidRDefault="001626B7" w:rsidP="001626B7">
      <w:pPr>
        <w:pStyle w:val="a3"/>
        <w:ind w:left="47"/>
      </w:pPr>
      <w:r>
        <w:t>-- Add your stimulus here ...</w:t>
      </w:r>
    </w:p>
    <w:p w14:paraId="03207812" w14:textId="77777777" w:rsidR="001626B7" w:rsidRDefault="001626B7" w:rsidP="001626B7">
      <w:pPr>
        <w:sectPr w:rsidR="001626B7">
          <w:type w:val="continuous"/>
          <w:pgSz w:w="11910" w:h="16840"/>
          <w:pgMar w:top="620" w:right="740" w:bottom="280" w:left="1600" w:header="720" w:footer="720" w:gutter="0"/>
          <w:cols w:num="2" w:space="720" w:equalWidth="0">
            <w:col w:w="1455" w:space="40"/>
            <w:col w:w="8075"/>
          </w:cols>
        </w:sectPr>
      </w:pPr>
    </w:p>
    <w:p w14:paraId="0FAAF267" w14:textId="77777777" w:rsidR="001626B7" w:rsidRDefault="001626B7" w:rsidP="001626B7">
      <w:pPr>
        <w:pStyle w:val="a3"/>
        <w:spacing w:before="1"/>
        <w:rPr>
          <w:sz w:val="12"/>
        </w:rPr>
      </w:pPr>
    </w:p>
    <w:p w14:paraId="2C22252D" w14:textId="77777777" w:rsidR="001626B7" w:rsidRDefault="001626B7" w:rsidP="001626B7">
      <w:pPr>
        <w:pStyle w:val="a3"/>
        <w:spacing w:before="101"/>
        <w:ind w:left="821"/>
      </w:pPr>
      <w:r>
        <w:t>end TB_ARCHITECTURE;</w:t>
      </w:r>
    </w:p>
    <w:p w14:paraId="34F8EBF7" w14:textId="77777777" w:rsidR="001626B7" w:rsidRDefault="001626B7" w:rsidP="001626B7">
      <w:pPr>
        <w:pStyle w:val="a3"/>
        <w:spacing w:before="10"/>
        <w:rPr>
          <w:sz w:val="20"/>
        </w:rPr>
      </w:pPr>
    </w:p>
    <w:p w14:paraId="4C813A8C" w14:textId="77777777" w:rsidR="001626B7" w:rsidRDefault="001626B7" w:rsidP="001626B7">
      <w:pPr>
        <w:pStyle w:val="a3"/>
        <w:ind w:left="1542" w:right="1922" w:hanging="720"/>
      </w:pPr>
      <w:r>
        <w:t>configuration TESTBENCH_FOR_solution of solution_tb is for TB_ARCHITECTURE</w:t>
      </w:r>
    </w:p>
    <w:p w14:paraId="14AFE235" w14:textId="77777777" w:rsidR="001626B7" w:rsidRDefault="001626B7" w:rsidP="001626B7">
      <w:pPr>
        <w:pStyle w:val="a3"/>
        <w:spacing w:line="237" w:lineRule="exact"/>
        <w:ind w:left="2262"/>
      </w:pPr>
      <w:r>
        <w:t>for UUT : solution</w:t>
      </w:r>
    </w:p>
    <w:p w14:paraId="3A85BA76" w14:textId="77777777" w:rsidR="001626B7" w:rsidRDefault="001626B7" w:rsidP="001626B7">
      <w:pPr>
        <w:pStyle w:val="a3"/>
        <w:ind w:left="2262" w:right="2157" w:firstLine="720"/>
      </w:pPr>
      <w:r>
        <w:t>use entity work.solution(behavior); end for;</w:t>
      </w:r>
    </w:p>
    <w:p w14:paraId="374F04FA" w14:textId="77777777" w:rsidR="001626B7" w:rsidRDefault="001626B7" w:rsidP="001626B7">
      <w:pPr>
        <w:pStyle w:val="a3"/>
        <w:spacing w:before="2"/>
        <w:ind w:left="67" w:right="5537"/>
        <w:jc w:val="center"/>
      </w:pPr>
      <w:r>
        <w:t>end for;</w:t>
      </w:r>
    </w:p>
    <w:p w14:paraId="6D7EC8EE" w14:textId="77777777" w:rsidR="001626B7" w:rsidRDefault="001626B7" w:rsidP="001626B7">
      <w:pPr>
        <w:pStyle w:val="a3"/>
        <w:ind w:left="821"/>
      </w:pPr>
      <w:r>
        <w:t>end TESTBENCH_FOR_solution;</w:t>
      </w:r>
    </w:p>
    <w:p w14:paraId="33EF31B2" w14:textId="77777777" w:rsidR="001626B7" w:rsidRDefault="001626B7" w:rsidP="001626B7">
      <w:pPr>
        <w:pStyle w:val="a3"/>
        <w:rPr>
          <w:sz w:val="24"/>
        </w:rPr>
      </w:pPr>
    </w:p>
    <w:p w14:paraId="7A524E68" w14:textId="77777777" w:rsidR="001626B7" w:rsidRDefault="001626B7" w:rsidP="001626B7">
      <w:pPr>
        <w:pStyle w:val="a3"/>
        <w:spacing w:before="8"/>
        <w:rPr>
          <w:sz w:val="33"/>
        </w:rPr>
      </w:pPr>
    </w:p>
    <w:p w14:paraId="4296D654" w14:textId="77777777" w:rsidR="001626B7" w:rsidRPr="001626B7" w:rsidRDefault="001626B7" w:rsidP="001626B7">
      <w:pPr>
        <w:pStyle w:val="2"/>
        <w:tabs>
          <w:tab w:val="clear" w:pos="1062"/>
          <w:tab w:val="left" w:pos="1041"/>
        </w:tabs>
        <w:spacing w:before="0"/>
        <w:ind w:left="1134"/>
        <w:rPr>
          <w:sz w:val="21"/>
        </w:rPr>
      </w:pPr>
    </w:p>
    <w:p w14:paraId="2FA939BF" w14:textId="77777777" w:rsidR="001626B7" w:rsidRPr="001626B7" w:rsidRDefault="001626B7" w:rsidP="001626B7">
      <w:pPr>
        <w:pStyle w:val="2"/>
        <w:tabs>
          <w:tab w:val="clear" w:pos="1062"/>
          <w:tab w:val="left" w:pos="1041"/>
        </w:tabs>
        <w:spacing w:before="0"/>
        <w:ind w:left="1134"/>
        <w:rPr>
          <w:sz w:val="21"/>
        </w:rPr>
      </w:pPr>
    </w:p>
    <w:p w14:paraId="0A191714" w14:textId="77777777" w:rsidR="001626B7" w:rsidRPr="001626B7" w:rsidRDefault="001626B7" w:rsidP="001626B7">
      <w:pPr>
        <w:pStyle w:val="2"/>
        <w:tabs>
          <w:tab w:val="clear" w:pos="1062"/>
          <w:tab w:val="left" w:pos="1041"/>
        </w:tabs>
        <w:spacing w:before="0"/>
        <w:ind w:left="1134"/>
        <w:rPr>
          <w:sz w:val="21"/>
        </w:rPr>
      </w:pPr>
    </w:p>
    <w:p w14:paraId="7F9700B3" w14:textId="77777777" w:rsidR="00E50976" w:rsidRPr="00042B45" w:rsidRDefault="00D0605D" w:rsidP="001626B7">
      <w:pPr>
        <w:pStyle w:val="2"/>
        <w:tabs>
          <w:tab w:val="clear" w:pos="1062"/>
          <w:tab w:val="left" w:pos="1041"/>
        </w:tabs>
        <w:spacing w:before="0"/>
        <w:ind w:left="1134"/>
        <w:rPr>
          <w:sz w:val="21"/>
        </w:rPr>
      </w:pPr>
      <w:r w:rsidRPr="00042B45">
        <w:t>Результат тестирования</w:t>
      </w:r>
    </w:p>
    <w:p w14:paraId="5F02DA32" w14:textId="77777777" w:rsidR="00E50976" w:rsidRPr="00777D6E" w:rsidRDefault="00D0605D" w:rsidP="00A67E19">
      <w:pPr>
        <w:pStyle w:val="3"/>
        <w:spacing w:before="24" w:after="17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>В ходе тестирования был получен результат, соответствующий ожиданиям:</w:t>
      </w:r>
    </w:p>
    <w:p w14:paraId="0B79A415" w14:textId="77777777" w:rsidR="00E50976" w:rsidRPr="00777D6E" w:rsidRDefault="00D0605D" w:rsidP="001626B7">
      <w:pPr>
        <w:pStyle w:val="a3"/>
        <w:ind w:right="1134"/>
        <w:rPr>
          <w:rFonts w:asciiTheme="minorHAnsi" w:hAnsiTheme="minorHAnsi" w:cstheme="minorHAnsi"/>
          <w:sz w:val="20"/>
        </w:rPr>
      </w:pPr>
      <w:r w:rsidRPr="00777D6E">
        <w:rPr>
          <w:rFonts w:asciiTheme="minorHAnsi" w:hAnsiTheme="minorHAnsi" w:cstheme="minorHAnsi"/>
          <w:noProof/>
          <w:sz w:val="20"/>
          <w:lang w:val="ru-RU" w:eastAsia="ru-RU" w:bidi="ar-SA"/>
        </w:rPr>
        <w:drawing>
          <wp:inline distT="0" distB="0" distL="0" distR="0" wp14:anchorId="78B87BBE" wp14:editId="58702E5E">
            <wp:extent cx="5940789" cy="1671256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89" cy="167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6D07" w14:textId="77777777" w:rsidR="00E50976" w:rsidRPr="00777D6E" w:rsidRDefault="00D0605D" w:rsidP="00A67E19">
      <w:pPr>
        <w:spacing w:before="151"/>
        <w:ind w:left="1134" w:right="1134"/>
        <w:rPr>
          <w:rFonts w:asciiTheme="minorHAnsi" w:hAnsiTheme="minorHAnsi" w:cstheme="minorHAnsi"/>
          <w:b/>
          <w:sz w:val="20"/>
          <w:lang w:val="ru-RU"/>
        </w:rPr>
      </w:pPr>
      <w:r w:rsidRPr="00777D6E">
        <w:rPr>
          <w:rFonts w:asciiTheme="minorHAnsi" w:hAnsiTheme="minorHAnsi" w:cstheme="minorHAnsi"/>
          <w:b/>
          <w:sz w:val="20"/>
          <w:lang w:val="ru-RU"/>
        </w:rPr>
        <w:t xml:space="preserve">Рис. 8. Результат тестирования программы, написанной на </w:t>
      </w:r>
      <w:r w:rsidRPr="00777D6E">
        <w:rPr>
          <w:rFonts w:asciiTheme="minorHAnsi" w:hAnsiTheme="minorHAnsi" w:cstheme="minorHAnsi"/>
          <w:b/>
          <w:sz w:val="20"/>
        </w:rPr>
        <w:t>VHDL</w:t>
      </w:r>
    </w:p>
    <w:p w14:paraId="769B969B" w14:textId="77777777" w:rsidR="00E50976" w:rsidRPr="00777D6E" w:rsidRDefault="00E50976" w:rsidP="00A67E19">
      <w:pPr>
        <w:ind w:left="1134" w:right="1134"/>
        <w:rPr>
          <w:rFonts w:asciiTheme="minorHAnsi" w:hAnsiTheme="minorHAnsi" w:cstheme="minorHAnsi"/>
          <w:sz w:val="20"/>
          <w:lang w:val="ru-RU"/>
        </w:rPr>
        <w:sectPr w:rsidR="00E50976" w:rsidRPr="00777D6E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14:paraId="49EDBC2F" w14:textId="77777777" w:rsidR="00E50976" w:rsidRPr="00777D6E" w:rsidRDefault="00D0605D" w:rsidP="00A67E19">
      <w:pPr>
        <w:pStyle w:val="2"/>
        <w:numPr>
          <w:ilvl w:val="0"/>
          <w:numId w:val="1"/>
        </w:numPr>
        <w:ind w:left="1134"/>
      </w:pPr>
      <w:bookmarkStart w:id="117" w:name="_bookmark15"/>
      <w:bookmarkEnd w:id="117"/>
      <w:r w:rsidRPr="00777D6E">
        <w:lastRenderedPageBreak/>
        <w:t>Схемы</w:t>
      </w:r>
      <w:r w:rsidRPr="00777D6E">
        <w:rPr>
          <w:spacing w:val="-2"/>
        </w:rPr>
        <w:t xml:space="preserve"> </w:t>
      </w:r>
      <w:r w:rsidRPr="00777D6E">
        <w:t>реализации</w:t>
      </w:r>
    </w:p>
    <w:p w14:paraId="405924ED" w14:textId="77777777" w:rsidR="00E50976" w:rsidRPr="00777D6E" w:rsidRDefault="00D0605D" w:rsidP="00A67E19">
      <w:pPr>
        <w:pStyle w:val="3"/>
        <w:spacing w:before="26" w:after="18"/>
        <w:ind w:left="1134" w:right="1134"/>
        <w:rPr>
          <w:rFonts w:asciiTheme="minorHAnsi" w:hAnsiTheme="minorHAnsi" w:cstheme="minorHAnsi"/>
          <w:lang w:val="ru-RU"/>
        </w:rPr>
      </w:pPr>
      <w:r w:rsidRPr="00777D6E">
        <w:rPr>
          <w:rFonts w:asciiTheme="minorHAnsi" w:hAnsiTheme="minorHAnsi" w:cstheme="minorHAnsi"/>
          <w:lang w:val="ru-RU"/>
        </w:rPr>
        <w:t xml:space="preserve">С помощью инструментов </w:t>
      </w:r>
      <w:r w:rsidRPr="00777D6E">
        <w:rPr>
          <w:rFonts w:asciiTheme="minorHAnsi" w:hAnsiTheme="minorHAnsi" w:cstheme="minorHAnsi"/>
        </w:rPr>
        <w:t>Quartus</w:t>
      </w:r>
      <w:r w:rsidRPr="00777D6E">
        <w:rPr>
          <w:rFonts w:asciiTheme="minorHAnsi" w:hAnsiTheme="minorHAnsi" w:cstheme="minorHAnsi"/>
          <w:lang w:val="ru-RU"/>
        </w:rPr>
        <w:t xml:space="preserve"> </w:t>
      </w:r>
      <w:r w:rsidRPr="00777D6E">
        <w:rPr>
          <w:rFonts w:asciiTheme="minorHAnsi" w:hAnsiTheme="minorHAnsi" w:cstheme="minorHAnsi"/>
        </w:rPr>
        <w:t>II</w:t>
      </w:r>
      <w:r w:rsidRPr="00777D6E">
        <w:rPr>
          <w:rFonts w:asciiTheme="minorHAnsi" w:hAnsiTheme="minorHAnsi" w:cstheme="minorHAnsi"/>
          <w:lang w:val="ru-RU"/>
        </w:rPr>
        <w:t xml:space="preserve"> 5.0 были получены </w:t>
      </w:r>
      <w:r w:rsidRPr="00777D6E">
        <w:rPr>
          <w:rFonts w:asciiTheme="minorHAnsi" w:hAnsiTheme="minorHAnsi" w:cstheme="minorHAnsi"/>
        </w:rPr>
        <w:t>RTL</w:t>
      </w:r>
      <w:r w:rsidRPr="00777D6E">
        <w:rPr>
          <w:rFonts w:asciiTheme="minorHAnsi" w:hAnsiTheme="minorHAnsi" w:cstheme="minorHAnsi"/>
          <w:lang w:val="ru-RU"/>
        </w:rPr>
        <w:t>-схема и техническая схема.</w:t>
      </w:r>
    </w:p>
    <w:p w14:paraId="36EA675F" w14:textId="77777777" w:rsidR="00E50976" w:rsidRPr="00777D6E" w:rsidRDefault="00D0605D" w:rsidP="00A67E19">
      <w:pPr>
        <w:pStyle w:val="a3"/>
        <w:ind w:left="1134" w:right="1134"/>
        <w:rPr>
          <w:rFonts w:asciiTheme="minorHAnsi" w:hAnsiTheme="minorHAnsi" w:cstheme="minorHAnsi"/>
          <w:sz w:val="20"/>
        </w:rPr>
      </w:pPr>
      <w:r w:rsidRPr="00777D6E">
        <w:rPr>
          <w:rFonts w:asciiTheme="minorHAnsi" w:hAnsiTheme="minorHAnsi" w:cstheme="minorHAnsi"/>
          <w:noProof/>
          <w:sz w:val="20"/>
          <w:lang w:val="ru-RU" w:eastAsia="ru-RU" w:bidi="ar-SA"/>
        </w:rPr>
        <w:drawing>
          <wp:inline distT="0" distB="0" distL="0" distR="0" wp14:anchorId="62AFC036" wp14:editId="0B6DBF52">
            <wp:extent cx="3390899" cy="569214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899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8818" w14:textId="77777777" w:rsidR="00E50976" w:rsidRPr="00777D6E" w:rsidRDefault="00D0605D" w:rsidP="00A67E19">
      <w:pPr>
        <w:spacing w:before="147"/>
        <w:ind w:left="1134" w:right="1134"/>
        <w:jc w:val="center"/>
        <w:rPr>
          <w:rFonts w:asciiTheme="minorHAnsi" w:hAnsiTheme="minorHAnsi" w:cstheme="minorHAnsi"/>
          <w:b/>
          <w:sz w:val="20"/>
        </w:rPr>
      </w:pPr>
      <w:r w:rsidRPr="00777D6E">
        <w:rPr>
          <w:rFonts w:asciiTheme="minorHAnsi" w:hAnsiTheme="minorHAnsi" w:cstheme="minorHAnsi"/>
          <w:b/>
          <w:sz w:val="20"/>
        </w:rPr>
        <w:t>Рис. 9. RTL-схема</w:t>
      </w:r>
    </w:p>
    <w:p w14:paraId="7F4DDFB9" w14:textId="77777777" w:rsidR="00E50976" w:rsidRPr="00777D6E" w:rsidRDefault="00E50976" w:rsidP="00A67E19">
      <w:pPr>
        <w:ind w:left="1134" w:right="1134"/>
        <w:jc w:val="center"/>
        <w:rPr>
          <w:rFonts w:asciiTheme="minorHAnsi" w:hAnsiTheme="minorHAnsi" w:cstheme="minorHAnsi"/>
          <w:sz w:val="20"/>
        </w:rPr>
        <w:sectPr w:rsidR="00E50976" w:rsidRPr="00777D6E">
          <w:pgSz w:w="11910" w:h="16840"/>
          <w:pgMar w:top="1040" w:right="740" w:bottom="1200" w:left="1600" w:header="0" w:footer="1007" w:gutter="0"/>
          <w:cols w:space="720"/>
        </w:sectPr>
      </w:pPr>
    </w:p>
    <w:p w14:paraId="698CC8B2" w14:textId="77777777" w:rsidR="00E50976" w:rsidRPr="00777D6E" w:rsidRDefault="00D0605D" w:rsidP="001626B7">
      <w:pPr>
        <w:pStyle w:val="a3"/>
        <w:ind w:left="-170" w:right="1134"/>
        <w:rPr>
          <w:rFonts w:asciiTheme="minorHAnsi" w:hAnsiTheme="minorHAnsi" w:cstheme="minorHAnsi"/>
          <w:sz w:val="20"/>
        </w:rPr>
      </w:pPr>
      <w:r w:rsidRPr="00777D6E">
        <w:rPr>
          <w:rFonts w:asciiTheme="minorHAnsi" w:hAnsiTheme="minorHAnsi" w:cstheme="minorHAnsi"/>
          <w:noProof/>
          <w:sz w:val="20"/>
          <w:lang w:val="ru-RU" w:eastAsia="ru-RU" w:bidi="ar-SA"/>
        </w:rPr>
        <w:lastRenderedPageBreak/>
        <w:drawing>
          <wp:inline distT="0" distB="0" distL="0" distR="0" wp14:anchorId="0C516F41" wp14:editId="2B25C883">
            <wp:extent cx="5880309" cy="3180969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309" cy="31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4AE" w14:textId="77777777" w:rsidR="00E50976" w:rsidRPr="00777D6E" w:rsidRDefault="00E50976" w:rsidP="00A67E19">
      <w:pPr>
        <w:pStyle w:val="a3"/>
        <w:spacing w:before="1"/>
        <w:ind w:left="1134" w:right="1134"/>
        <w:rPr>
          <w:rFonts w:asciiTheme="minorHAnsi" w:hAnsiTheme="minorHAnsi" w:cstheme="minorHAnsi"/>
          <w:b/>
          <w:sz w:val="10"/>
        </w:rPr>
      </w:pPr>
    </w:p>
    <w:p w14:paraId="60E3B641" w14:textId="77777777" w:rsidR="00E50976" w:rsidRPr="00777D6E" w:rsidRDefault="00D0605D" w:rsidP="00A67E19">
      <w:pPr>
        <w:spacing w:before="91"/>
        <w:ind w:left="1134" w:right="1134"/>
        <w:rPr>
          <w:rFonts w:asciiTheme="minorHAnsi" w:hAnsiTheme="minorHAnsi" w:cstheme="minorHAnsi"/>
          <w:b/>
          <w:sz w:val="20"/>
          <w:lang w:val="ru-RU"/>
        </w:rPr>
      </w:pPr>
      <w:r w:rsidRPr="00777D6E">
        <w:rPr>
          <w:rFonts w:asciiTheme="minorHAnsi" w:hAnsiTheme="minorHAnsi" w:cstheme="minorHAnsi"/>
          <w:b/>
          <w:sz w:val="20"/>
          <w:lang w:val="ru-RU"/>
        </w:rPr>
        <w:t xml:space="preserve">Рис. 10. </w:t>
      </w:r>
      <w:r w:rsidR="001626B7">
        <w:rPr>
          <w:rFonts w:asciiTheme="minorHAnsi" w:hAnsiTheme="minorHAnsi" w:cstheme="minorHAnsi"/>
          <w:b/>
          <w:sz w:val="20"/>
        </w:rPr>
        <w:t>Tехническая схема</w:t>
      </w:r>
    </w:p>
    <w:p w14:paraId="1AD3BCCC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b/>
          <w:sz w:val="22"/>
          <w:lang w:val="ru-RU"/>
        </w:rPr>
      </w:pPr>
    </w:p>
    <w:p w14:paraId="47FEA823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b/>
          <w:sz w:val="22"/>
          <w:lang w:val="ru-RU"/>
        </w:rPr>
      </w:pPr>
    </w:p>
    <w:p w14:paraId="0F85323D" w14:textId="77777777" w:rsidR="00E50976" w:rsidRPr="00777D6E" w:rsidRDefault="00E50976" w:rsidP="00A67E19">
      <w:pPr>
        <w:pStyle w:val="a3"/>
        <w:ind w:left="1134" w:right="1134"/>
        <w:rPr>
          <w:rFonts w:asciiTheme="minorHAnsi" w:hAnsiTheme="minorHAnsi" w:cstheme="minorHAnsi"/>
          <w:b/>
          <w:sz w:val="18"/>
          <w:lang w:val="ru-RU"/>
        </w:rPr>
      </w:pPr>
    </w:p>
    <w:p w14:paraId="03E51ABE" w14:textId="77777777" w:rsidR="00E50976" w:rsidRPr="00777D6E" w:rsidRDefault="00E50976" w:rsidP="00A67E19">
      <w:pPr>
        <w:pStyle w:val="3"/>
        <w:spacing w:line="259" w:lineRule="auto"/>
        <w:ind w:left="1134" w:right="1134" w:firstLine="719"/>
        <w:rPr>
          <w:lang w:val="ru-RU"/>
        </w:rPr>
      </w:pPr>
      <w:bookmarkStart w:id="118" w:name="_bookmark16"/>
      <w:bookmarkEnd w:id="118"/>
    </w:p>
    <w:sectPr w:rsidR="00E50976" w:rsidRPr="00777D6E">
      <w:pgSz w:w="11910" w:h="16840"/>
      <w:pgMar w:top="1140" w:right="740" w:bottom="1200" w:left="1600" w:header="0" w:footer="10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1EC1C" w14:textId="77777777" w:rsidR="001E08F0" w:rsidRDefault="001E08F0">
      <w:r>
        <w:separator/>
      </w:r>
    </w:p>
  </w:endnote>
  <w:endnote w:type="continuationSeparator" w:id="0">
    <w:p w14:paraId="2B1F43BA" w14:textId="77777777" w:rsidR="001E08F0" w:rsidRDefault="001E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12921" w14:textId="77777777" w:rsidR="00E50976" w:rsidRDefault="00D336EF">
    <w:pPr>
      <w:pStyle w:val="a3"/>
      <w:spacing w:line="14" w:lineRule="auto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8A1065" wp14:editId="42A3E57B">
              <wp:simplePos x="0" y="0"/>
              <wp:positionH relativeFrom="page">
                <wp:posOffset>4184650</wp:posOffset>
              </wp:positionH>
              <wp:positionV relativeFrom="page">
                <wp:posOffset>9906635</wp:posOffset>
              </wp:positionV>
              <wp:extent cx="191135" cy="180975"/>
              <wp:effectExtent l="3175" t="635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2B1D4" w14:textId="77777777" w:rsidR="00E50976" w:rsidRDefault="00D0605D">
                          <w:pPr>
                            <w:spacing w:before="11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5B9">
                            <w:rPr>
                              <w:rFonts w:ascii="Times New Roman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A10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9.5pt;margin-top:780.05pt;width:15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" filled="f" stroked="f">
              <v:textbox inset="0,0,0,0">
                <w:txbxContent>
                  <w:p w14:paraId="1792B1D4" w14:textId="77777777" w:rsidR="00E50976" w:rsidRDefault="00D0605D">
                    <w:pPr>
                      <w:spacing w:before="11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5B9">
                      <w:rPr>
                        <w:rFonts w:ascii="Times New Roman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ACC0A" w14:textId="77777777" w:rsidR="001E08F0" w:rsidRDefault="001E08F0">
      <w:r>
        <w:separator/>
      </w:r>
    </w:p>
  </w:footnote>
  <w:footnote w:type="continuationSeparator" w:id="0">
    <w:p w14:paraId="077620A9" w14:textId="77777777" w:rsidR="001E08F0" w:rsidRDefault="001E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0196"/>
    <w:multiLevelType w:val="hybridMultilevel"/>
    <w:tmpl w:val="0C7400A0"/>
    <w:lvl w:ilvl="0" w:tplc="46C668CE">
      <w:start w:val="1"/>
      <w:numFmt w:val="decimal"/>
      <w:lvlText w:val="%1."/>
      <w:lvlJc w:val="left"/>
      <w:pPr>
        <w:ind w:left="1062" w:hanging="24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2708D508">
      <w:numFmt w:val="bullet"/>
      <w:lvlText w:val="•"/>
      <w:lvlJc w:val="left"/>
      <w:pPr>
        <w:ind w:left="1910" w:hanging="240"/>
      </w:pPr>
      <w:rPr>
        <w:rFonts w:hint="default"/>
        <w:lang w:val="en-US" w:eastAsia="en-US" w:bidi="en-US"/>
      </w:rPr>
    </w:lvl>
    <w:lvl w:ilvl="2" w:tplc="3822C72A">
      <w:numFmt w:val="bullet"/>
      <w:lvlText w:val="•"/>
      <w:lvlJc w:val="left"/>
      <w:pPr>
        <w:ind w:left="2761" w:hanging="240"/>
      </w:pPr>
      <w:rPr>
        <w:rFonts w:hint="default"/>
        <w:lang w:val="en-US" w:eastAsia="en-US" w:bidi="en-US"/>
      </w:rPr>
    </w:lvl>
    <w:lvl w:ilvl="3" w:tplc="48CACF50">
      <w:numFmt w:val="bullet"/>
      <w:lvlText w:val="•"/>
      <w:lvlJc w:val="left"/>
      <w:pPr>
        <w:ind w:left="3611" w:hanging="240"/>
      </w:pPr>
      <w:rPr>
        <w:rFonts w:hint="default"/>
        <w:lang w:val="en-US" w:eastAsia="en-US" w:bidi="en-US"/>
      </w:rPr>
    </w:lvl>
    <w:lvl w:ilvl="4" w:tplc="A568381E">
      <w:numFmt w:val="bullet"/>
      <w:lvlText w:val="•"/>
      <w:lvlJc w:val="left"/>
      <w:pPr>
        <w:ind w:left="4462" w:hanging="240"/>
      </w:pPr>
      <w:rPr>
        <w:rFonts w:hint="default"/>
        <w:lang w:val="en-US" w:eastAsia="en-US" w:bidi="en-US"/>
      </w:rPr>
    </w:lvl>
    <w:lvl w:ilvl="5" w:tplc="491C0CC4">
      <w:numFmt w:val="bullet"/>
      <w:lvlText w:val="•"/>
      <w:lvlJc w:val="left"/>
      <w:pPr>
        <w:ind w:left="5313" w:hanging="240"/>
      </w:pPr>
      <w:rPr>
        <w:rFonts w:hint="default"/>
        <w:lang w:val="en-US" w:eastAsia="en-US" w:bidi="en-US"/>
      </w:rPr>
    </w:lvl>
    <w:lvl w:ilvl="6" w:tplc="28A6CECA">
      <w:numFmt w:val="bullet"/>
      <w:lvlText w:val="•"/>
      <w:lvlJc w:val="left"/>
      <w:pPr>
        <w:ind w:left="6163" w:hanging="240"/>
      </w:pPr>
      <w:rPr>
        <w:rFonts w:hint="default"/>
        <w:lang w:val="en-US" w:eastAsia="en-US" w:bidi="en-US"/>
      </w:rPr>
    </w:lvl>
    <w:lvl w:ilvl="7" w:tplc="9A4029C0">
      <w:numFmt w:val="bullet"/>
      <w:lvlText w:val="•"/>
      <w:lvlJc w:val="left"/>
      <w:pPr>
        <w:ind w:left="7014" w:hanging="240"/>
      </w:pPr>
      <w:rPr>
        <w:rFonts w:hint="default"/>
        <w:lang w:val="en-US" w:eastAsia="en-US" w:bidi="en-US"/>
      </w:rPr>
    </w:lvl>
    <w:lvl w:ilvl="8" w:tplc="0160336C">
      <w:numFmt w:val="bullet"/>
      <w:lvlText w:val="•"/>
      <w:lvlJc w:val="left"/>
      <w:pPr>
        <w:ind w:left="7865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05E43BAF"/>
    <w:multiLevelType w:val="hybridMultilevel"/>
    <w:tmpl w:val="F394FF18"/>
    <w:lvl w:ilvl="0" w:tplc="06CE5A6C">
      <w:start w:val="3"/>
      <w:numFmt w:val="decimal"/>
      <w:lvlText w:val="%1."/>
      <w:lvlJc w:val="left"/>
      <w:pPr>
        <w:ind w:left="1062" w:hanging="24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58DC6328">
      <w:numFmt w:val="bullet"/>
      <w:lvlText w:val="•"/>
      <w:lvlJc w:val="left"/>
      <w:pPr>
        <w:ind w:left="1910" w:hanging="240"/>
      </w:pPr>
      <w:rPr>
        <w:rFonts w:hint="default"/>
        <w:lang w:val="en-US" w:eastAsia="en-US" w:bidi="en-US"/>
      </w:rPr>
    </w:lvl>
    <w:lvl w:ilvl="2" w:tplc="73BC68E0">
      <w:numFmt w:val="bullet"/>
      <w:lvlText w:val="•"/>
      <w:lvlJc w:val="left"/>
      <w:pPr>
        <w:ind w:left="2761" w:hanging="240"/>
      </w:pPr>
      <w:rPr>
        <w:rFonts w:hint="default"/>
        <w:lang w:val="en-US" w:eastAsia="en-US" w:bidi="en-US"/>
      </w:rPr>
    </w:lvl>
    <w:lvl w:ilvl="3" w:tplc="F6F8107E">
      <w:numFmt w:val="bullet"/>
      <w:lvlText w:val="•"/>
      <w:lvlJc w:val="left"/>
      <w:pPr>
        <w:ind w:left="3611" w:hanging="240"/>
      </w:pPr>
      <w:rPr>
        <w:rFonts w:hint="default"/>
        <w:lang w:val="en-US" w:eastAsia="en-US" w:bidi="en-US"/>
      </w:rPr>
    </w:lvl>
    <w:lvl w:ilvl="4" w:tplc="17F2E04C">
      <w:numFmt w:val="bullet"/>
      <w:lvlText w:val="•"/>
      <w:lvlJc w:val="left"/>
      <w:pPr>
        <w:ind w:left="4462" w:hanging="240"/>
      </w:pPr>
      <w:rPr>
        <w:rFonts w:hint="default"/>
        <w:lang w:val="en-US" w:eastAsia="en-US" w:bidi="en-US"/>
      </w:rPr>
    </w:lvl>
    <w:lvl w:ilvl="5" w:tplc="4B044D94">
      <w:numFmt w:val="bullet"/>
      <w:lvlText w:val="•"/>
      <w:lvlJc w:val="left"/>
      <w:pPr>
        <w:ind w:left="5313" w:hanging="240"/>
      </w:pPr>
      <w:rPr>
        <w:rFonts w:hint="default"/>
        <w:lang w:val="en-US" w:eastAsia="en-US" w:bidi="en-US"/>
      </w:rPr>
    </w:lvl>
    <w:lvl w:ilvl="6" w:tplc="BDB07EC2">
      <w:numFmt w:val="bullet"/>
      <w:lvlText w:val="•"/>
      <w:lvlJc w:val="left"/>
      <w:pPr>
        <w:ind w:left="6163" w:hanging="240"/>
      </w:pPr>
      <w:rPr>
        <w:rFonts w:hint="default"/>
        <w:lang w:val="en-US" w:eastAsia="en-US" w:bidi="en-US"/>
      </w:rPr>
    </w:lvl>
    <w:lvl w:ilvl="7" w:tplc="38581A8C">
      <w:numFmt w:val="bullet"/>
      <w:lvlText w:val="•"/>
      <w:lvlJc w:val="left"/>
      <w:pPr>
        <w:ind w:left="7014" w:hanging="240"/>
      </w:pPr>
      <w:rPr>
        <w:rFonts w:hint="default"/>
        <w:lang w:val="en-US" w:eastAsia="en-US" w:bidi="en-US"/>
      </w:rPr>
    </w:lvl>
    <w:lvl w:ilvl="8" w:tplc="DB76D2BA">
      <w:numFmt w:val="bullet"/>
      <w:lvlText w:val="•"/>
      <w:lvlJc w:val="left"/>
      <w:pPr>
        <w:ind w:left="7865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080962D0"/>
    <w:multiLevelType w:val="hybridMultilevel"/>
    <w:tmpl w:val="2ECA4808"/>
    <w:lvl w:ilvl="0" w:tplc="E71A4FB4">
      <w:start w:val="24"/>
      <w:numFmt w:val="decimal"/>
      <w:lvlText w:val="(%1)"/>
      <w:lvlJc w:val="left"/>
      <w:pPr>
        <w:ind w:left="405" w:hanging="4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2581B88">
      <w:numFmt w:val="bullet"/>
      <w:lvlText w:val="•"/>
      <w:lvlJc w:val="left"/>
      <w:pPr>
        <w:ind w:left="1232" w:hanging="425"/>
      </w:pPr>
      <w:rPr>
        <w:rFonts w:hint="default"/>
        <w:lang w:val="en-US" w:eastAsia="en-US" w:bidi="en-US"/>
      </w:rPr>
    </w:lvl>
    <w:lvl w:ilvl="2" w:tplc="996E9DC6">
      <w:numFmt w:val="bullet"/>
      <w:lvlText w:val="•"/>
      <w:lvlJc w:val="left"/>
      <w:pPr>
        <w:ind w:left="2064" w:hanging="425"/>
      </w:pPr>
      <w:rPr>
        <w:rFonts w:hint="default"/>
        <w:lang w:val="en-US" w:eastAsia="en-US" w:bidi="en-US"/>
      </w:rPr>
    </w:lvl>
    <w:lvl w:ilvl="3" w:tplc="41501AF4">
      <w:numFmt w:val="bullet"/>
      <w:lvlText w:val="•"/>
      <w:lvlJc w:val="left"/>
      <w:pPr>
        <w:ind w:left="2897" w:hanging="425"/>
      </w:pPr>
      <w:rPr>
        <w:rFonts w:hint="default"/>
        <w:lang w:val="en-US" w:eastAsia="en-US" w:bidi="en-US"/>
      </w:rPr>
    </w:lvl>
    <w:lvl w:ilvl="4" w:tplc="4ED83A28">
      <w:numFmt w:val="bullet"/>
      <w:lvlText w:val="•"/>
      <w:lvlJc w:val="left"/>
      <w:pPr>
        <w:ind w:left="3729" w:hanging="425"/>
      </w:pPr>
      <w:rPr>
        <w:rFonts w:hint="default"/>
        <w:lang w:val="en-US" w:eastAsia="en-US" w:bidi="en-US"/>
      </w:rPr>
    </w:lvl>
    <w:lvl w:ilvl="5" w:tplc="91F266A2">
      <w:numFmt w:val="bullet"/>
      <w:lvlText w:val="•"/>
      <w:lvlJc w:val="left"/>
      <w:pPr>
        <w:ind w:left="4562" w:hanging="425"/>
      </w:pPr>
      <w:rPr>
        <w:rFonts w:hint="default"/>
        <w:lang w:val="en-US" w:eastAsia="en-US" w:bidi="en-US"/>
      </w:rPr>
    </w:lvl>
    <w:lvl w:ilvl="6" w:tplc="F1808370">
      <w:numFmt w:val="bullet"/>
      <w:lvlText w:val="•"/>
      <w:lvlJc w:val="left"/>
      <w:pPr>
        <w:ind w:left="5394" w:hanging="425"/>
      </w:pPr>
      <w:rPr>
        <w:rFonts w:hint="default"/>
        <w:lang w:val="en-US" w:eastAsia="en-US" w:bidi="en-US"/>
      </w:rPr>
    </w:lvl>
    <w:lvl w:ilvl="7" w:tplc="028CF57C">
      <w:numFmt w:val="bullet"/>
      <w:lvlText w:val="•"/>
      <w:lvlJc w:val="left"/>
      <w:pPr>
        <w:ind w:left="6227" w:hanging="425"/>
      </w:pPr>
      <w:rPr>
        <w:rFonts w:hint="default"/>
        <w:lang w:val="en-US" w:eastAsia="en-US" w:bidi="en-US"/>
      </w:rPr>
    </w:lvl>
    <w:lvl w:ilvl="8" w:tplc="55DEB9A6">
      <w:numFmt w:val="bullet"/>
      <w:lvlText w:val="•"/>
      <w:lvlJc w:val="left"/>
      <w:pPr>
        <w:ind w:left="7059" w:hanging="425"/>
      </w:pPr>
      <w:rPr>
        <w:rFonts w:hint="default"/>
        <w:lang w:val="en-US" w:eastAsia="en-US" w:bidi="en-US"/>
      </w:rPr>
    </w:lvl>
  </w:abstractNum>
  <w:abstractNum w:abstractNumId="3" w15:restartNumberingAfterBreak="0">
    <w:nsid w:val="145C3408"/>
    <w:multiLevelType w:val="hybridMultilevel"/>
    <w:tmpl w:val="8DB62970"/>
    <w:lvl w:ilvl="0" w:tplc="FF7A8C88">
      <w:start w:val="1"/>
      <w:numFmt w:val="decimal"/>
      <w:lvlText w:val="%1."/>
      <w:lvlJc w:val="left"/>
      <w:pPr>
        <w:ind w:left="1263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EFAA374">
      <w:numFmt w:val="bullet"/>
      <w:lvlText w:val="•"/>
      <w:lvlJc w:val="left"/>
      <w:pPr>
        <w:ind w:left="2090" w:hanging="221"/>
      </w:pPr>
      <w:rPr>
        <w:rFonts w:hint="default"/>
        <w:lang w:val="en-US" w:eastAsia="en-US" w:bidi="en-US"/>
      </w:rPr>
    </w:lvl>
    <w:lvl w:ilvl="2" w:tplc="098698C2">
      <w:numFmt w:val="bullet"/>
      <w:lvlText w:val="•"/>
      <w:lvlJc w:val="left"/>
      <w:pPr>
        <w:ind w:left="2921" w:hanging="221"/>
      </w:pPr>
      <w:rPr>
        <w:rFonts w:hint="default"/>
        <w:lang w:val="en-US" w:eastAsia="en-US" w:bidi="en-US"/>
      </w:rPr>
    </w:lvl>
    <w:lvl w:ilvl="3" w:tplc="CC345F94">
      <w:numFmt w:val="bullet"/>
      <w:lvlText w:val="•"/>
      <w:lvlJc w:val="left"/>
      <w:pPr>
        <w:ind w:left="3751" w:hanging="221"/>
      </w:pPr>
      <w:rPr>
        <w:rFonts w:hint="default"/>
        <w:lang w:val="en-US" w:eastAsia="en-US" w:bidi="en-US"/>
      </w:rPr>
    </w:lvl>
    <w:lvl w:ilvl="4" w:tplc="1EE4729E">
      <w:numFmt w:val="bullet"/>
      <w:lvlText w:val="•"/>
      <w:lvlJc w:val="left"/>
      <w:pPr>
        <w:ind w:left="4582" w:hanging="221"/>
      </w:pPr>
      <w:rPr>
        <w:rFonts w:hint="default"/>
        <w:lang w:val="en-US" w:eastAsia="en-US" w:bidi="en-US"/>
      </w:rPr>
    </w:lvl>
    <w:lvl w:ilvl="5" w:tplc="7536FB1C">
      <w:numFmt w:val="bullet"/>
      <w:lvlText w:val="•"/>
      <w:lvlJc w:val="left"/>
      <w:pPr>
        <w:ind w:left="5413" w:hanging="221"/>
      </w:pPr>
      <w:rPr>
        <w:rFonts w:hint="default"/>
        <w:lang w:val="en-US" w:eastAsia="en-US" w:bidi="en-US"/>
      </w:rPr>
    </w:lvl>
    <w:lvl w:ilvl="6" w:tplc="EDF673FE">
      <w:numFmt w:val="bullet"/>
      <w:lvlText w:val="•"/>
      <w:lvlJc w:val="left"/>
      <w:pPr>
        <w:ind w:left="6243" w:hanging="221"/>
      </w:pPr>
      <w:rPr>
        <w:rFonts w:hint="default"/>
        <w:lang w:val="en-US" w:eastAsia="en-US" w:bidi="en-US"/>
      </w:rPr>
    </w:lvl>
    <w:lvl w:ilvl="7" w:tplc="4F5CE3BE">
      <w:numFmt w:val="bullet"/>
      <w:lvlText w:val="•"/>
      <w:lvlJc w:val="left"/>
      <w:pPr>
        <w:ind w:left="7074" w:hanging="221"/>
      </w:pPr>
      <w:rPr>
        <w:rFonts w:hint="default"/>
        <w:lang w:val="en-US" w:eastAsia="en-US" w:bidi="en-US"/>
      </w:rPr>
    </w:lvl>
    <w:lvl w:ilvl="8" w:tplc="85F45602">
      <w:numFmt w:val="bullet"/>
      <w:lvlText w:val="•"/>
      <w:lvlJc w:val="left"/>
      <w:pPr>
        <w:ind w:left="7905" w:hanging="221"/>
      </w:pPr>
      <w:rPr>
        <w:rFonts w:hint="default"/>
        <w:lang w:val="en-US" w:eastAsia="en-US" w:bidi="en-US"/>
      </w:rPr>
    </w:lvl>
  </w:abstractNum>
  <w:abstractNum w:abstractNumId="4" w15:restartNumberingAfterBreak="0">
    <w:nsid w:val="279A6CB8"/>
    <w:multiLevelType w:val="hybridMultilevel"/>
    <w:tmpl w:val="2D429BB4"/>
    <w:lvl w:ilvl="0" w:tplc="E61EAB06">
      <w:start w:val="1"/>
      <w:numFmt w:val="decimal"/>
      <w:lvlText w:val="%1."/>
      <w:lvlJc w:val="left"/>
      <w:pPr>
        <w:ind w:left="1062" w:hanging="240"/>
        <w:jc w:val="left"/>
      </w:pPr>
      <w:rPr>
        <w:rFonts w:hint="default"/>
        <w:b/>
        <w:bCs/>
        <w:spacing w:val="-4"/>
        <w:w w:val="100"/>
        <w:lang w:val="en-US" w:eastAsia="en-US" w:bidi="en-US"/>
      </w:rPr>
    </w:lvl>
    <w:lvl w:ilvl="1" w:tplc="B1DE2CD8">
      <w:start w:val="1"/>
      <w:numFmt w:val="decimal"/>
      <w:lvlText w:val="%2.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D9E26C5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 w:tplc="15E45512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en-US"/>
      </w:rPr>
    </w:lvl>
    <w:lvl w:ilvl="4" w:tplc="2B90B59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en-US"/>
      </w:rPr>
    </w:lvl>
    <w:lvl w:ilvl="5" w:tplc="7370EB88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en-US"/>
      </w:rPr>
    </w:lvl>
    <w:lvl w:ilvl="6" w:tplc="3DC4FF9E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en-US"/>
      </w:rPr>
    </w:lvl>
    <w:lvl w:ilvl="7" w:tplc="0086619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en-US"/>
      </w:rPr>
    </w:lvl>
    <w:lvl w:ilvl="8" w:tplc="5FFA85B4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C220C29"/>
    <w:multiLevelType w:val="hybridMultilevel"/>
    <w:tmpl w:val="8750737C"/>
    <w:lvl w:ilvl="0" w:tplc="BDDE93DA">
      <w:start w:val="1"/>
      <w:numFmt w:val="decimal"/>
      <w:lvlText w:val="%1."/>
      <w:lvlJc w:val="left"/>
      <w:pPr>
        <w:ind w:left="1062" w:hanging="240"/>
      </w:pPr>
      <w:rPr>
        <w:rFonts w:hint="default"/>
        <w:b/>
        <w:bCs/>
        <w:spacing w:val="-4"/>
        <w:w w:val="100"/>
        <w:lang w:val="en-US" w:eastAsia="en-US" w:bidi="en-US"/>
      </w:rPr>
    </w:lvl>
    <w:lvl w:ilvl="1" w:tplc="856057D6">
      <w:start w:val="1"/>
      <w:numFmt w:val="decimal"/>
      <w:lvlText w:val="%2."/>
      <w:lvlJc w:val="left"/>
      <w:pPr>
        <w:ind w:left="154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043A67E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 w:tplc="CDBEA6D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en-US"/>
      </w:rPr>
    </w:lvl>
    <w:lvl w:ilvl="4" w:tplc="99666016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en-US"/>
      </w:rPr>
    </w:lvl>
    <w:lvl w:ilvl="5" w:tplc="B4B4DAE8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en-US"/>
      </w:rPr>
    </w:lvl>
    <w:lvl w:ilvl="6" w:tplc="A5BA74C0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en-US"/>
      </w:rPr>
    </w:lvl>
    <w:lvl w:ilvl="7" w:tplc="6AD86EEE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en-US"/>
      </w:rPr>
    </w:lvl>
    <w:lvl w:ilvl="8" w:tplc="1D3A8496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D567BEC"/>
    <w:multiLevelType w:val="hybridMultilevel"/>
    <w:tmpl w:val="AF0E25B2"/>
    <w:lvl w:ilvl="0" w:tplc="6EF416F0">
      <w:numFmt w:val="decimal"/>
      <w:lvlText w:val="(%1)"/>
      <w:lvlJc w:val="left"/>
      <w:pPr>
        <w:ind w:left="294" w:hanging="3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3E189406">
      <w:numFmt w:val="bullet"/>
      <w:lvlText w:val="•"/>
      <w:lvlJc w:val="left"/>
      <w:pPr>
        <w:ind w:left="1142" w:hanging="314"/>
      </w:pPr>
      <w:rPr>
        <w:rFonts w:hint="default"/>
        <w:lang w:val="en-US" w:eastAsia="en-US" w:bidi="en-US"/>
      </w:rPr>
    </w:lvl>
    <w:lvl w:ilvl="2" w:tplc="0DF49578">
      <w:numFmt w:val="bullet"/>
      <w:lvlText w:val="•"/>
      <w:lvlJc w:val="left"/>
      <w:pPr>
        <w:ind w:left="1984" w:hanging="314"/>
      </w:pPr>
      <w:rPr>
        <w:rFonts w:hint="default"/>
        <w:lang w:val="en-US" w:eastAsia="en-US" w:bidi="en-US"/>
      </w:rPr>
    </w:lvl>
    <w:lvl w:ilvl="3" w:tplc="CBEE1D94">
      <w:numFmt w:val="bullet"/>
      <w:lvlText w:val="•"/>
      <w:lvlJc w:val="left"/>
      <w:pPr>
        <w:ind w:left="2827" w:hanging="314"/>
      </w:pPr>
      <w:rPr>
        <w:rFonts w:hint="default"/>
        <w:lang w:val="en-US" w:eastAsia="en-US" w:bidi="en-US"/>
      </w:rPr>
    </w:lvl>
    <w:lvl w:ilvl="4" w:tplc="F8F6A152">
      <w:numFmt w:val="bullet"/>
      <w:lvlText w:val="•"/>
      <w:lvlJc w:val="left"/>
      <w:pPr>
        <w:ind w:left="3669" w:hanging="314"/>
      </w:pPr>
      <w:rPr>
        <w:rFonts w:hint="default"/>
        <w:lang w:val="en-US" w:eastAsia="en-US" w:bidi="en-US"/>
      </w:rPr>
    </w:lvl>
    <w:lvl w:ilvl="5" w:tplc="5C78F00E">
      <w:numFmt w:val="bullet"/>
      <w:lvlText w:val="•"/>
      <w:lvlJc w:val="left"/>
      <w:pPr>
        <w:ind w:left="4512" w:hanging="314"/>
      </w:pPr>
      <w:rPr>
        <w:rFonts w:hint="default"/>
        <w:lang w:val="en-US" w:eastAsia="en-US" w:bidi="en-US"/>
      </w:rPr>
    </w:lvl>
    <w:lvl w:ilvl="6" w:tplc="0054FDB8">
      <w:numFmt w:val="bullet"/>
      <w:lvlText w:val="•"/>
      <w:lvlJc w:val="left"/>
      <w:pPr>
        <w:ind w:left="5354" w:hanging="314"/>
      </w:pPr>
      <w:rPr>
        <w:rFonts w:hint="default"/>
        <w:lang w:val="en-US" w:eastAsia="en-US" w:bidi="en-US"/>
      </w:rPr>
    </w:lvl>
    <w:lvl w:ilvl="7" w:tplc="16227128">
      <w:numFmt w:val="bullet"/>
      <w:lvlText w:val="•"/>
      <w:lvlJc w:val="left"/>
      <w:pPr>
        <w:ind w:left="6197" w:hanging="314"/>
      </w:pPr>
      <w:rPr>
        <w:rFonts w:hint="default"/>
        <w:lang w:val="en-US" w:eastAsia="en-US" w:bidi="en-US"/>
      </w:rPr>
    </w:lvl>
    <w:lvl w:ilvl="8" w:tplc="A5B23E14">
      <w:numFmt w:val="bullet"/>
      <w:lvlText w:val="•"/>
      <w:lvlJc w:val="left"/>
      <w:pPr>
        <w:ind w:left="7039" w:hanging="314"/>
      </w:pPr>
      <w:rPr>
        <w:rFonts w:hint="default"/>
        <w:lang w:val="en-US" w:eastAsia="en-US" w:bidi="en-US"/>
      </w:rPr>
    </w:lvl>
  </w:abstractNum>
  <w:abstractNum w:abstractNumId="7" w15:restartNumberingAfterBreak="0">
    <w:nsid w:val="5E2C0658"/>
    <w:multiLevelType w:val="hybridMultilevel"/>
    <w:tmpl w:val="1D9C2E32"/>
    <w:lvl w:ilvl="0" w:tplc="B044A1A8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0DEE4F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en-US"/>
      </w:rPr>
    </w:lvl>
    <w:lvl w:ilvl="2" w:tplc="382EC802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en-US"/>
      </w:rPr>
    </w:lvl>
    <w:lvl w:ilvl="3" w:tplc="B2F4AFC6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en-US"/>
      </w:rPr>
    </w:lvl>
    <w:lvl w:ilvl="4" w:tplc="DADEF8D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 w:tplc="6D7211AE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BA886AA8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en-US"/>
      </w:rPr>
    </w:lvl>
    <w:lvl w:ilvl="7" w:tplc="3BE8BCAE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en-US"/>
      </w:rPr>
    </w:lvl>
    <w:lvl w:ilvl="8" w:tplc="F3FA4DC6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FE744DD"/>
    <w:multiLevelType w:val="hybridMultilevel"/>
    <w:tmpl w:val="1C6485C8"/>
    <w:lvl w:ilvl="0" w:tplc="B2004178">
      <w:start w:val="1"/>
      <w:numFmt w:val="decimal"/>
      <w:lvlText w:val="%1."/>
      <w:lvlJc w:val="left"/>
      <w:pPr>
        <w:ind w:left="1263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572E7A2">
      <w:numFmt w:val="bullet"/>
      <w:lvlText w:val="•"/>
      <w:lvlJc w:val="left"/>
      <w:pPr>
        <w:ind w:left="2090" w:hanging="221"/>
      </w:pPr>
      <w:rPr>
        <w:rFonts w:hint="default"/>
        <w:lang w:val="en-US" w:eastAsia="en-US" w:bidi="en-US"/>
      </w:rPr>
    </w:lvl>
    <w:lvl w:ilvl="2" w:tplc="E30E53E8">
      <w:numFmt w:val="bullet"/>
      <w:lvlText w:val="•"/>
      <w:lvlJc w:val="left"/>
      <w:pPr>
        <w:ind w:left="2921" w:hanging="221"/>
      </w:pPr>
      <w:rPr>
        <w:rFonts w:hint="default"/>
        <w:lang w:val="en-US" w:eastAsia="en-US" w:bidi="en-US"/>
      </w:rPr>
    </w:lvl>
    <w:lvl w:ilvl="3" w:tplc="67B87ECE">
      <w:numFmt w:val="bullet"/>
      <w:lvlText w:val="•"/>
      <w:lvlJc w:val="left"/>
      <w:pPr>
        <w:ind w:left="3751" w:hanging="221"/>
      </w:pPr>
      <w:rPr>
        <w:rFonts w:hint="default"/>
        <w:lang w:val="en-US" w:eastAsia="en-US" w:bidi="en-US"/>
      </w:rPr>
    </w:lvl>
    <w:lvl w:ilvl="4" w:tplc="17C65A5A">
      <w:numFmt w:val="bullet"/>
      <w:lvlText w:val="•"/>
      <w:lvlJc w:val="left"/>
      <w:pPr>
        <w:ind w:left="4582" w:hanging="221"/>
      </w:pPr>
      <w:rPr>
        <w:rFonts w:hint="default"/>
        <w:lang w:val="en-US" w:eastAsia="en-US" w:bidi="en-US"/>
      </w:rPr>
    </w:lvl>
    <w:lvl w:ilvl="5" w:tplc="81C6F2DA">
      <w:numFmt w:val="bullet"/>
      <w:lvlText w:val="•"/>
      <w:lvlJc w:val="left"/>
      <w:pPr>
        <w:ind w:left="5413" w:hanging="221"/>
      </w:pPr>
      <w:rPr>
        <w:rFonts w:hint="default"/>
        <w:lang w:val="en-US" w:eastAsia="en-US" w:bidi="en-US"/>
      </w:rPr>
    </w:lvl>
    <w:lvl w:ilvl="6" w:tplc="29B0CE76">
      <w:numFmt w:val="bullet"/>
      <w:lvlText w:val="•"/>
      <w:lvlJc w:val="left"/>
      <w:pPr>
        <w:ind w:left="6243" w:hanging="221"/>
      </w:pPr>
      <w:rPr>
        <w:rFonts w:hint="default"/>
        <w:lang w:val="en-US" w:eastAsia="en-US" w:bidi="en-US"/>
      </w:rPr>
    </w:lvl>
    <w:lvl w:ilvl="7" w:tplc="2EE44334">
      <w:numFmt w:val="bullet"/>
      <w:lvlText w:val="•"/>
      <w:lvlJc w:val="left"/>
      <w:pPr>
        <w:ind w:left="7074" w:hanging="221"/>
      </w:pPr>
      <w:rPr>
        <w:rFonts w:hint="default"/>
        <w:lang w:val="en-US" w:eastAsia="en-US" w:bidi="en-US"/>
      </w:rPr>
    </w:lvl>
    <w:lvl w:ilvl="8" w:tplc="8BA6CDD0">
      <w:numFmt w:val="bullet"/>
      <w:lvlText w:val="•"/>
      <w:lvlJc w:val="left"/>
      <w:pPr>
        <w:ind w:left="7905" w:hanging="22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Ли Ицзя">
    <w15:presenceInfo w15:providerId="None" w15:userId="Ли Ицз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976"/>
    <w:rsid w:val="00042B45"/>
    <w:rsid w:val="00094AEA"/>
    <w:rsid w:val="00143529"/>
    <w:rsid w:val="001626B7"/>
    <w:rsid w:val="001B3A72"/>
    <w:rsid w:val="001E08F0"/>
    <w:rsid w:val="002F3206"/>
    <w:rsid w:val="00375947"/>
    <w:rsid w:val="003F38F4"/>
    <w:rsid w:val="004715B9"/>
    <w:rsid w:val="006F54DC"/>
    <w:rsid w:val="00777D6E"/>
    <w:rsid w:val="00942A11"/>
    <w:rsid w:val="00A67E19"/>
    <w:rsid w:val="00CF38EC"/>
    <w:rsid w:val="00D0605D"/>
    <w:rsid w:val="00D14BAD"/>
    <w:rsid w:val="00D336EF"/>
    <w:rsid w:val="00E14FBF"/>
    <w:rsid w:val="00E231D6"/>
    <w:rsid w:val="00E50976"/>
    <w:rsid w:val="00FB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44D2"/>
  <w15:docId w15:val="{D61914D1-5488-4618-897E-8CB021A6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1">
    <w:name w:val="heading 1"/>
    <w:basedOn w:val="a"/>
    <w:uiPriority w:val="1"/>
    <w:qFormat/>
    <w:pPr>
      <w:spacing w:before="74"/>
      <w:ind w:left="82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autoRedefine/>
    <w:uiPriority w:val="1"/>
    <w:qFormat/>
    <w:rsid w:val="00375947"/>
    <w:pPr>
      <w:tabs>
        <w:tab w:val="left" w:pos="1062"/>
      </w:tabs>
      <w:spacing w:before="72"/>
      <w:ind w:left="822" w:right="1134"/>
      <w:outlineLvl w:val="1"/>
      <w:pPrChange w:id="0" w:author="Ли Ицзя" w:date="2020-04-21T09:27:00Z">
        <w:pPr>
          <w:widowControl w:val="0"/>
          <w:tabs>
            <w:tab w:val="left" w:pos="1062"/>
          </w:tabs>
          <w:autoSpaceDE w:val="0"/>
          <w:autoSpaceDN w:val="0"/>
          <w:spacing w:before="72"/>
          <w:ind w:left="822" w:right="1134"/>
          <w:outlineLvl w:val="1"/>
        </w:pPr>
      </w:pPrChange>
    </w:pPr>
    <w:rPr>
      <w:rFonts w:asciiTheme="minorHAnsi" w:eastAsia="Times New Roman" w:hAnsiTheme="minorHAnsi" w:cstheme="minorHAnsi"/>
      <w:b/>
      <w:bCs/>
      <w:i/>
      <w:sz w:val="24"/>
      <w:szCs w:val="24"/>
      <w:lang w:val="ru-RU"/>
      <w:rPrChange w:id="0" w:author="Ли Ицзя" w:date="2020-04-21T09:27:00Z">
        <w:rPr>
          <w:rFonts w:asciiTheme="minorHAnsi" w:hAnsiTheme="minorHAnsi" w:cstheme="minorHAnsi"/>
          <w:b/>
          <w:bCs/>
          <w:sz w:val="24"/>
          <w:szCs w:val="24"/>
          <w:lang w:val="ru-RU" w:eastAsia="en-US" w:bidi="en-US"/>
        </w:rPr>
      </w:rPrChange>
    </w:rPr>
  </w:style>
  <w:style w:type="paragraph" w:styleId="3">
    <w:name w:val="heading 3"/>
    <w:basedOn w:val="a"/>
    <w:uiPriority w:val="1"/>
    <w:qFormat/>
    <w:pPr>
      <w:ind w:left="102"/>
      <w:outlineLvl w:val="2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19"/>
      <w:ind w:left="821"/>
    </w:pPr>
    <w:rPr>
      <w:rFonts w:ascii="Times New Roman" w:eastAsia="Times New Roman" w:hAnsi="Times New Roman" w:cs="Times New Roman"/>
    </w:rPr>
  </w:style>
  <w:style w:type="paragraph" w:styleId="TOC2">
    <w:name w:val="toc 2"/>
    <w:basedOn w:val="a"/>
    <w:uiPriority w:val="1"/>
    <w:qFormat/>
    <w:pPr>
      <w:spacing w:before="21"/>
      <w:ind w:left="1263" w:hanging="221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21"/>
      <w:ind w:left="1263" w:hanging="2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F38F4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3F38F4"/>
    <w:rPr>
      <w:rFonts w:ascii="Courier New" w:eastAsia="Courier New" w:hAnsi="Courier New" w:cs="Courier New"/>
      <w:lang w:bidi="en-US"/>
    </w:rPr>
  </w:style>
  <w:style w:type="paragraph" w:styleId="a7">
    <w:name w:val="footer"/>
    <w:basedOn w:val="a"/>
    <w:link w:val="a8"/>
    <w:uiPriority w:val="99"/>
    <w:unhideWhenUsed/>
    <w:rsid w:val="003F38F4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3F38F4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7093-D384-413F-A0DA-7A5A6403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Мордвинцева Алёна Игоревна</dc:creator>
  <cp:lastModifiedBy>Li yijia</cp:lastModifiedBy>
  <cp:revision>12</cp:revision>
  <dcterms:created xsi:type="dcterms:W3CDTF">2018-06-04T07:34:00Z</dcterms:created>
  <dcterms:modified xsi:type="dcterms:W3CDTF">2020-04-21T06:28:00Z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2018-06-04T00:00:00Z</vt:filetime>
  </property>
</Properties>
</file>